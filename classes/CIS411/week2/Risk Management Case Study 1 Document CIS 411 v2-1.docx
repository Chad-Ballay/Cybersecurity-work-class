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BE92" w14:textId="77777777" w:rsidR="00F31C16" w:rsidRPr="000108DD" w:rsidRDefault="00F31C16" w:rsidP="00DC57EB">
      <w:pPr>
        <w:pStyle w:val="NoSpacing"/>
        <w:jc w:val="right"/>
        <w:rPr>
          <w:b/>
          <w:sz w:val="36"/>
          <w:szCs w:val="36"/>
        </w:rPr>
      </w:pPr>
      <w:r w:rsidRPr="000108DD">
        <w:rPr>
          <w:b/>
          <w:sz w:val="36"/>
          <w:szCs w:val="36"/>
        </w:rPr>
        <w:t>Risk Management Case Studies</w:t>
      </w:r>
      <w:r w:rsidR="0007188B">
        <w:rPr>
          <w:b/>
          <w:sz w:val="36"/>
          <w:szCs w:val="36"/>
        </w:rPr>
        <w:t xml:space="preserve"> (CIS 411</w:t>
      </w:r>
      <w:r w:rsidRPr="000108DD">
        <w:rPr>
          <w:b/>
          <w:sz w:val="36"/>
          <w:szCs w:val="36"/>
        </w:rPr>
        <w:t>)</w:t>
      </w:r>
    </w:p>
    <w:p w14:paraId="297CB50B" w14:textId="77777777" w:rsidR="00785D20" w:rsidRPr="000108DD" w:rsidRDefault="00785D20" w:rsidP="00DC57EB">
      <w:pPr>
        <w:pStyle w:val="NoSpacing"/>
        <w:jc w:val="right"/>
        <w:rPr>
          <w:b/>
          <w:sz w:val="36"/>
          <w:szCs w:val="36"/>
        </w:rPr>
      </w:pPr>
      <w:r w:rsidRPr="000108DD">
        <w:rPr>
          <w:b/>
          <w:sz w:val="36"/>
          <w:szCs w:val="36"/>
        </w:rPr>
        <w:t>Case Study #1</w:t>
      </w:r>
    </w:p>
    <w:p w14:paraId="303A1DD8" w14:textId="77777777" w:rsidR="00F31C16" w:rsidRDefault="00F31C16" w:rsidP="00F31C16">
      <w:pPr>
        <w:spacing w:after="0"/>
      </w:pPr>
    </w:p>
    <w:p w14:paraId="4097BFCF" w14:textId="77777777" w:rsidR="00DC57EB" w:rsidRDefault="00DC57EB" w:rsidP="00F31C16">
      <w:pPr>
        <w:spacing w:after="0"/>
      </w:pPr>
    </w:p>
    <w:p w14:paraId="18A647F6" w14:textId="03167908" w:rsidR="00DC57EB" w:rsidRDefault="00DC57EB" w:rsidP="00DC57EB">
      <w:pPr>
        <w:spacing w:after="0"/>
        <w:ind w:left="6480" w:firstLine="720"/>
      </w:pPr>
      <w:r>
        <w:t>Name:</w:t>
      </w:r>
      <w:ins w:id="0" w:author="Chad Ballay" w:date="2020-05-03T22:47:00Z">
        <w:r w:rsidR="009A5F93">
          <w:tab/>
        </w:r>
      </w:ins>
      <w:del w:id="1" w:author="Chad Ballay" w:date="2020-05-03T22:47:00Z">
        <w:r w:rsidDel="009A5F93">
          <w:delText xml:space="preserve">            </w:delText>
        </w:r>
      </w:del>
      <w:ins w:id="2" w:author="Chad Ballay" w:date="2020-05-03T22:47:00Z">
        <w:r w:rsidR="009A5F93">
          <w:t xml:space="preserve">Chad </w:t>
        </w:r>
        <w:proofErr w:type="spellStart"/>
        <w:r w:rsidR="009A5F93">
          <w:t>Ballay</w:t>
        </w:r>
      </w:ins>
      <w:proofErr w:type="spellEnd"/>
      <w:r>
        <w:t xml:space="preserve">         </w:t>
      </w:r>
    </w:p>
    <w:p w14:paraId="3E236117" w14:textId="36CC3637" w:rsidR="000108DD" w:rsidRDefault="00DC57EB" w:rsidP="00694237">
      <w:pPr>
        <w:spacing w:after="0"/>
        <w:ind w:left="6480" w:firstLine="720"/>
      </w:pPr>
      <w:r>
        <w:t>Date:</w:t>
      </w:r>
      <w:ins w:id="3" w:author="Chad Ballay" w:date="2020-05-03T22:47:00Z">
        <w:r w:rsidR="009A5F93">
          <w:tab/>
          <w:t>5/3/2020</w:t>
        </w:r>
      </w:ins>
    </w:p>
    <w:p w14:paraId="6E507616" w14:textId="77777777" w:rsidR="00DC57EB" w:rsidRDefault="00D1763F" w:rsidP="00DC57EB">
      <w:pPr>
        <w:spacing w:after="0"/>
        <w:jc w:val="right"/>
      </w:pPr>
      <w:r>
        <w:rPr>
          <w:noProof/>
        </w:rPr>
        <w:pict w14:anchorId="7F948364">
          <v:roundrect id="AutoShape 2" o:spid="_x0000_s1026" style="position:absolute;left:0;text-align:left;margin-left:-21.75pt;margin-top:10.4pt;width:517.5pt;height:132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" fillcolor="#93cddd" strokecolor="#93cddd" strokeweight="1pt">
            <v:fill color2="#dbeef4" angle="135" focus="50%" type="gradient"/>
            <v:shadow on="t" color="#215968" opacity=".5" offset="1pt"/>
          </v:roundrect>
        </w:pict>
      </w:r>
    </w:p>
    <w:p w14:paraId="1FCF15D1" w14:textId="77777777" w:rsidR="00DC57EB" w:rsidRPr="000108DD" w:rsidRDefault="00785D20" w:rsidP="00DC57EB">
      <w:pPr>
        <w:spacing w:after="0"/>
        <w:rPr>
          <w:b/>
          <w:i/>
          <w:sz w:val="32"/>
          <w:szCs w:val="32"/>
        </w:rPr>
      </w:pPr>
      <w:r w:rsidRPr="000108DD">
        <w:rPr>
          <w:b/>
          <w:i/>
          <w:sz w:val="32"/>
          <w:szCs w:val="32"/>
        </w:rPr>
        <w:t>Directions:</w:t>
      </w:r>
    </w:p>
    <w:p w14:paraId="6684B516" w14:textId="77777777" w:rsidR="00DC57EB" w:rsidRDefault="00785D20" w:rsidP="00DC57EB">
      <w:pPr>
        <w:spacing w:after="0"/>
        <w:rPr>
          <w:i/>
        </w:rPr>
      </w:pPr>
      <w:r w:rsidRPr="00DC57EB">
        <w:rPr>
          <w:b/>
          <w:i/>
        </w:rPr>
        <w:t xml:space="preserve"> </w:t>
      </w:r>
      <w:r w:rsidRPr="00785D20">
        <w:rPr>
          <w:i/>
        </w:rPr>
        <w:t xml:space="preserve">After viewing Case Study #1 in Week 1, please complete the worksheet below. Be sure to answer each question completely. </w:t>
      </w:r>
      <w:r w:rsidR="00DC57EB">
        <w:rPr>
          <w:i/>
        </w:rPr>
        <w:t xml:space="preserve"> </w:t>
      </w:r>
    </w:p>
    <w:p w14:paraId="0C23F5BF" w14:textId="77777777" w:rsidR="00DC57EB" w:rsidRDefault="00DC57EB" w:rsidP="00DC57EB">
      <w:pPr>
        <w:spacing w:after="0"/>
        <w:rPr>
          <w:i/>
        </w:rPr>
      </w:pPr>
    </w:p>
    <w:p w14:paraId="5A975150" w14:textId="77777777" w:rsidR="00F31C16" w:rsidRDefault="00F31C16" w:rsidP="00DC57EB">
      <w:pPr>
        <w:spacing w:after="0"/>
        <w:rPr>
          <w:i/>
        </w:rPr>
      </w:pPr>
      <w:r w:rsidRPr="00DC57EB">
        <w:rPr>
          <w:i/>
        </w:rPr>
        <w:t xml:space="preserve">Think of your current </w:t>
      </w:r>
      <w:r w:rsidR="003D7349">
        <w:rPr>
          <w:i/>
        </w:rPr>
        <w:t>audio/visual/stereo system</w:t>
      </w:r>
      <w:r w:rsidRPr="00DC57EB">
        <w:rPr>
          <w:i/>
        </w:rPr>
        <w:t>.</w:t>
      </w:r>
      <w:r w:rsidR="003D7349">
        <w:rPr>
          <w:i/>
        </w:rPr>
        <w:t xml:space="preserve"> Your system could include a television, media player, stereo system, and game console.</w:t>
      </w:r>
      <w:r w:rsidRPr="00DC57EB">
        <w:rPr>
          <w:i/>
        </w:rPr>
        <w:t xml:space="preserve"> (If you don’t currently have one, think of one you’ve had or a relative has had).  Use the process below to develop a risk analysis for it.</w:t>
      </w:r>
    </w:p>
    <w:p w14:paraId="7A175B5A" w14:textId="77777777" w:rsidR="00DC57EB" w:rsidRPr="00DC57EB" w:rsidRDefault="00DC57EB" w:rsidP="00DC57EB">
      <w:pPr>
        <w:spacing w:after="0"/>
        <w:rPr>
          <w:i/>
        </w:rPr>
      </w:pPr>
    </w:p>
    <w:p w14:paraId="6D187E1C" w14:textId="77777777" w:rsidR="00785D20" w:rsidRDefault="00785D20" w:rsidP="00F31C16">
      <w:pPr>
        <w:spacing w:after="0"/>
        <w:ind w:left="360"/>
      </w:pPr>
    </w:p>
    <w:p w14:paraId="5FAAE019" w14:textId="77777777" w:rsidR="00F31C16" w:rsidRPr="00DC57EB" w:rsidRDefault="00F31C16" w:rsidP="00F31C16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DC57EB">
        <w:rPr>
          <w:b/>
          <w:sz w:val="32"/>
          <w:szCs w:val="32"/>
        </w:rPr>
        <w:t>Asset value</w:t>
      </w:r>
    </w:p>
    <w:p w14:paraId="3963F686" w14:textId="77777777" w:rsidR="00785D20" w:rsidRPr="003D7349" w:rsidRDefault="00785D20" w:rsidP="003D7349">
      <w:pPr>
        <w:pStyle w:val="ListParagraph"/>
        <w:spacing w:after="0"/>
        <w:rPr>
          <w:i/>
        </w:rPr>
      </w:pPr>
      <w:r w:rsidRPr="00785D20">
        <w:rPr>
          <w:i/>
        </w:rPr>
        <w:t xml:space="preserve">Select the answer that best fits your current </w:t>
      </w:r>
      <w:r w:rsidR="003D7349">
        <w:rPr>
          <w:i/>
        </w:rPr>
        <w:t>audio/visual/stereo equipment</w:t>
      </w:r>
      <w:r w:rsidRPr="00785D20">
        <w:rPr>
          <w:i/>
        </w:rPr>
        <w:t>.  Questions 1-</w:t>
      </w:r>
      <w:r w:rsidR="0007188B">
        <w:rPr>
          <w:i/>
        </w:rPr>
        <w:t xml:space="preserve">4 are multiple choice. </w:t>
      </w:r>
      <w:r w:rsidR="00793049">
        <w:rPr>
          <w:i/>
        </w:rPr>
        <w:t xml:space="preserve">Please bold or highlight your answer. </w:t>
      </w:r>
    </w:p>
    <w:p w14:paraId="4AF54B8B" w14:textId="77777777" w:rsidR="00785D20" w:rsidRDefault="00785D20" w:rsidP="00785D20">
      <w:pPr>
        <w:pStyle w:val="ListParagraph"/>
        <w:spacing w:after="0"/>
      </w:pPr>
    </w:p>
    <w:p w14:paraId="3F5FFDAB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>Is it old or new?</w:t>
      </w:r>
    </w:p>
    <w:p w14:paraId="609371B8" w14:textId="77777777" w:rsidR="00795326" w:rsidRDefault="00795326" w:rsidP="00785D20">
      <w:pPr>
        <w:pStyle w:val="ListParagraph"/>
        <w:numPr>
          <w:ilvl w:val="2"/>
          <w:numId w:val="3"/>
        </w:numPr>
        <w:spacing w:after="0"/>
      </w:pPr>
      <w:r>
        <w:t>New</w:t>
      </w:r>
    </w:p>
    <w:p w14:paraId="137E8F91" w14:textId="77777777" w:rsidR="00795326" w:rsidRPr="009A5F93" w:rsidRDefault="00795326" w:rsidP="00785D20">
      <w:pPr>
        <w:pStyle w:val="ListParagraph"/>
        <w:numPr>
          <w:ilvl w:val="2"/>
          <w:numId w:val="3"/>
        </w:numPr>
        <w:spacing w:after="0"/>
        <w:rPr>
          <w:b/>
          <w:bCs/>
          <w:highlight w:val="yellow"/>
          <w:rPrChange w:id="4" w:author="Chad Ballay" w:date="2020-05-03T22:46:00Z">
            <w:rPr/>
          </w:rPrChange>
        </w:rPr>
      </w:pPr>
      <w:r w:rsidRPr="009A5F93">
        <w:rPr>
          <w:b/>
          <w:bCs/>
          <w:highlight w:val="yellow"/>
          <w:rPrChange w:id="5" w:author="Chad Ballay" w:date="2020-05-03T22:46:00Z">
            <w:rPr/>
          </w:rPrChange>
        </w:rPr>
        <w:t>1 – 2 years old</w:t>
      </w:r>
    </w:p>
    <w:p w14:paraId="79565A7B" w14:textId="77777777" w:rsidR="00795326" w:rsidRDefault="00795326" w:rsidP="00785D20">
      <w:pPr>
        <w:pStyle w:val="ListParagraph"/>
        <w:numPr>
          <w:ilvl w:val="2"/>
          <w:numId w:val="3"/>
        </w:numPr>
        <w:spacing w:after="0"/>
      </w:pPr>
      <w:r>
        <w:t>3 – 5 years old</w:t>
      </w:r>
    </w:p>
    <w:p w14:paraId="00DA125B" w14:textId="77777777" w:rsidR="00795326" w:rsidRDefault="00795326" w:rsidP="00785D20">
      <w:pPr>
        <w:pStyle w:val="ListParagraph"/>
        <w:numPr>
          <w:ilvl w:val="2"/>
          <w:numId w:val="3"/>
        </w:numPr>
        <w:spacing w:after="0"/>
      </w:pPr>
      <w:r>
        <w:t>6 – 9 years old</w:t>
      </w:r>
    </w:p>
    <w:p w14:paraId="48FECF4D" w14:textId="77777777" w:rsidR="00795326" w:rsidRDefault="00795326" w:rsidP="00785D20">
      <w:pPr>
        <w:pStyle w:val="ListParagraph"/>
        <w:numPr>
          <w:ilvl w:val="2"/>
          <w:numId w:val="3"/>
        </w:numPr>
        <w:spacing w:after="0"/>
      </w:pPr>
      <w:r>
        <w:t>Over 10 years old</w:t>
      </w:r>
    </w:p>
    <w:p w14:paraId="7263972F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>What shape is it in?</w:t>
      </w:r>
    </w:p>
    <w:p w14:paraId="71ABE60D" w14:textId="77777777" w:rsidR="00795326" w:rsidRDefault="00795326" w:rsidP="00785D20">
      <w:pPr>
        <w:pStyle w:val="ListParagraph"/>
        <w:numPr>
          <w:ilvl w:val="2"/>
          <w:numId w:val="4"/>
        </w:numPr>
        <w:spacing w:after="0"/>
      </w:pPr>
      <w:r>
        <w:t>Excellent</w:t>
      </w:r>
    </w:p>
    <w:p w14:paraId="6AA563DA" w14:textId="77777777" w:rsidR="00795326" w:rsidRPr="009A5F93" w:rsidRDefault="00795326" w:rsidP="00785D20">
      <w:pPr>
        <w:pStyle w:val="ListParagraph"/>
        <w:numPr>
          <w:ilvl w:val="2"/>
          <w:numId w:val="4"/>
        </w:numPr>
        <w:spacing w:after="0"/>
        <w:rPr>
          <w:b/>
          <w:bCs/>
          <w:highlight w:val="yellow"/>
          <w:rPrChange w:id="6" w:author="Chad Ballay" w:date="2020-05-03T22:46:00Z">
            <w:rPr/>
          </w:rPrChange>
        </w:rPr>
      </w:pPr>
      <w:r w:rsidRPr="009A5F93">
        <w:rPr>
          <w:b/>
          <w:bCs/>
          <w:highlight w:val="yellow"/>
          <w:rPrChange w:id="7" w:author="Chad Ballay" w:date="2020-05-03T22:46:00Z">
            <w:rPr/>
          </w:rPrChange>
        </w:rPr>
        <w:t>Good</w:t>
      </w:r>
    </w:p>
    <w:p w14:paraId="65F48805" w14:textId="77777777" w:rsidR="00795326" w:rsidRDefault="00795326" w:rsidP="00785D20">
      <w:pPr>
        <w:pStyle w:val="ListParagraph"/>
        <w:numPr>
          <w:ilvl w:val="2"/>
          <w:numId w:val="4"/>
        </w:numPr>
        <w:spacing w:after="0"/>
      </w:pPr>
      <w:r>
        <w:t>Fair</w:t>
      </w:r>
    </w:p>
    <w:p w14:paraId="7113223F" w14:textId="77777777" w:rsidR="00795326" w:rsidRDefault="00795326" w:rsidP="00785D20">
      <w:pPr>
        <w:pStyle w:val="ListParagraph"/>
        <w:numPr>
          <w:ilvl w:val="2"/>
          <w:numId w:val="4"/>
        </w:numPr>
        <w:spacing w:after="0"/>
      </w:pPr>
      <w:r>
        <w:t>Poor</w:t>
      </w:r>
    </w:p>
    <w:p w14:paraId="0615C373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>How long have you had it?</w:t>
      </w:r>
    </w:p>
    <w:p w14:paraId="0BF7D04C" w14:textId="77777777" w:rsidR="00795326" w:rsidRDefault="00795326" w:rsidP="00785D20">
      <w:pPr>
        <w:pStyle w:val="ListParagraph"/>
        <w:numPr>
          <w:ilvl w:val="2"/>
          <w:numId w:val="5"/>
        </w:numPr>
        <w:spacing w:after="0"/>
      </w:pPr>
      <w:r>
        <w:t>1 year or less</w:t>
      </w:r>
    </w:p>
    <w:p w14:paraId="3CFEABF5" w14:textId="77777777" w:rsidR="00795326" w:rsidRPr="009A5F93" w:rsidRDefault="00795326" w:rsidP="00785D20">
      <w:pPr>
        <w:pStyle w:val="ListParagraph"/>
        <w:numPr>
          <w:ilvl w:val="2"/>
          <w:numId w:val="5"/>
        </w:numPr>
        <w:spacing w:after="0"/>
        <w:rPr>
          <w:b/>
          <w:bCs/>
          <w:highlight w:val="yellow"/>
          <w:rPrChange w:id="8" w:author="Chad Ballay" w:date="2020-05-03T22:46:00Z">
            <w:rPr/>
          </w:rPrChange>
        </w:rPr>
      </w:pPr>
      <w:r w:rsidRPr="009A5F93">
        <w:rPr>
          <w:b/>
          <w:bCs/>
          <w:highlight w:val="yellow"/>
          <w:rPrChange w:id="9" w:author="Chad Ballay" w:date="2020-05-03T22:46:00Z">
            <w:rPr/>
          </w:rPrChange>
        </w:rPr>
        <w:t>1 – 3 years</w:t>
      </w:r>
    </w:p>
    <w:p w14:paraId="1117A043" w14:textId="77777777" w:rsidR="00795326" w:rsidRDefault="00795326" w:rsidP="00785D20">
      <w:pPr>
        <w:pStyle w:val="ListParagraph"/>
        <w:numPr>
          <w:ilvl w:val="2"/>
          <w:numId w:val="5"/>
        </w:numPr>
        <w:spacing w:after="0"/>
      </w:pPr>
      <w:r>
        <w:t>4 – 6 years</w:t>
      </w:r>
    </w:p>
    <w:p w14:paraId="526BDE0A" w14:textId="77777777" w:rsidR="00795326" w:rsidRDefault="00795326" w:rsidP="00785D20">
      <w:pPr>
        <w:pStyle w:val="ListParagraph"/>
        <w:numPr>
          <w:ilvl w:val="2"/>
          <w:numId w:val="5"/>
        </w:numPr>
        <w:spacing w:after="0"/>
      </w:pPr>
      <w:r>
        <w:t>Over 7 years</w:t>
      </w:r>
    </w:p>
    <w:p w14:paraId="0F320C37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>Who uses it</w:t>
      </w:r>
      <w:r w:rsidR="00795326">
        <w:t xml:space="preserve"> (check all that applies)</w:t>
      </w:r>
      <w:r>
        <w:t>?</w:t>
      </w:r>
    </w:p>
    <w:p w14:paraId="0E0B40A6" w14:textId="77777777" w:rsidR="00795326" w:rsidRDefault="00795326" w:rsidP="003D7349">
      <w:pPr>
        <w:pStyle w:val="ListParagraph"/>
        <w:numPr>
          <w:ilvl w:val="2"/>
          <w:numId w:val="14"/>
        </w:numPr>
        <w:spacing w:after="0"/>
      </w:pPr>
      <w:r>
        <w:t xml:space="preserve">Me </w:t>
      </w:r>
    </w:p>
    <w:p w14:paraId="60BBC94A" w14:textId="77777777" w:rsidR="00795326" w:rsidRDefault="00795326" w:rsidP="003D7349">
      <w:pPr>
        <w:pStyle w:val="ListParagraph"/>
        <w:numPr>
          <w:ilvl w:val="2"/>
          <w:numId w:val="14"/>
        </w:numPr>
        <w:spacing w:after="0"/>
      </w:pPr>
      <w:r>
        <w:t>My spouse / partner</w:t>
      </w:r>
    </w:p>
    <w:p w14:paraId="1F260370" w14:textId="77777777" w:rsidR="000108DD" w:rsidRPr="009A5F93" w:rsidRDefault="00795326" w:rsidP="003D7349">
      <w:pPr>
        <w:pStyle w:val="ListParagraph"/>
        <w:numPr>
          <w:ilvl w:val="2"/>
          <w:numId w:val="14"/>
        </w:numPr>
        <w:spacing w:after="0"/>
        <w:rPr>
          <w:b/>
          <w:bCs/>
          <w:highlight w:val="yellow"/>
          <w:rPrChange w:id="10" w:author="Chad Ballay" w:date="2020-05-03T22:46:00Z">
            <w:rPr/>
          </w:rPrChange>
        </w:rPr>
      </w:pPr>
      <w:r w:rsidRPr="009A5F93">
        <w:rPr>
          <w:b/>
          <w:bCs/>
          <w:highlight w:val="yellow"/>
          <w:rPrChange w:id="11" w:author="Chad Ballay" w:date="2020-05-03T22:46:00Z">
            <w:rPr/>
          </w:rPrChange>
        </w:rPr>
        <w:t>Other famil</w:t>
      </w:r>
      <w:r w:rsidR="0007188B" w:rsidRPr="009A5F93">
        <w:rPr>
          <w:b/>
          <w:bCs/>
          <w:highlight w:val="yellow"/>
          <w:rPrChange w:id="12" w:author="Chad Ballay" w:date="2020-05-03T22:46:00Z">
            <w:rPr/>
          </w:rPrChange>
        </w:rPr>
        <w:t>y</w:t>
      </w:r>
    </w:p>
    <w:p w14:paraId="105E9437" w14:textId="77777777" w:rsidR="00F31C16" w:rsidRDefault="00F31C16" w:rsidP="00F31C16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DC57EB">
        <w:rPr>
          <w:b/>
          <w:sz w:val="32"/>
          <w:szCs w:val="32"/>
        </w:rPr>
        <w:lastRenderedPageBreak/>
        <w:t>Threats</w:t>
      </w:r>
      <w:r w:rsidR="00B532FF">
        <w:rPr>
          <w:b/>
          <w:sz w:val="32"/>
          <w:szCs w:val="32"/>
        </w:rPr>
        <w:t xml:space="preserve"> </w:t>
      </w:r>
    </w:p>
    <w:p w14:paraId="1768C21F" w14:textId="77777777" w:rsidR="00B532FF" w:rsidRDefault="00B532FF" w:rsidP="00B532FF">
      <w:pPr>
        <w:pStyle w:val="ListParagraph"/>
        <w:spacing w:after="0"/>
        <w:rPr>
          <w:i/>
        </w:rPr>
      </w:pPr>
      <w:r>
        <w:rPr>
          <w:i/>
        </w:rPr>
        <w:t>Answer questions 1-</w:t>
      </w:r>
      <w:r w:rsidR="00D46C73">
        <w:rPr>
          <w:i/>
        </w:rPr>
        <w:t>2</w:t>
      </w:r>
      <w:r>
        <w:rPr>
          <w:i/>
        </w:rPr>
        <w:t xml:space="preserve"> by typing your complete answers. </w:t>
      </w:r>
    </w:p>
    <w:p w14:paraId="28EBE552" w14:textId="77777777" w:rsidR="00B532FF" w:rsidRPr="00B532FF" w:rsidRDefault="00B532FF" w:rsidP="00B532FF">
      <w:pPr>
        <w:pStyle w:val="ListParagraph"/>
        <w:spacing w:after="0"/>
        <w:rPr>
          <w:i/>
        </w:rPr>
      </w:pPr>
    </w:p>
    <w:p w14:paraId="7CC94E41" w14:textId="77777777" w:rsidR="00C34DF9" w:rsidRDefault="00DC57EB" w:rsidP="00B532FF">
      <w:pPr>
        <w:pStyle w:val="ListParagraph"/>
        <w:numPr>
          <w:ilvl w:val="1"/>
          <w:numId w:val="1"/>
        </w:numPr>
        <w:spacing w:after="0"/>
      </w:pPr>
      <w:r>
        <w:t xml:space="preserve">There are four main types of threats: </w:t>
      </w:r>
      <w:r w:rsidR="003D7349" w:rsidRPr="00793049">
        <w:rPr>
          <w:b/>
        </w:rPr>
        <w:t>Environmental, Man-made, Abuse vs. M</w:t>
      </w:r>
      <w:r w:rsidRPr="00793049">
        <w:rPr>
          <w:b/>
        </w:rPr>
        <w:t>isuse,</w:t>
      </w:r>
      <w:r>
        <w:t xml:space="preserve"> and </w:t>
      </w:r>
      <w:r w:rsidR="003D7349" w:rsidRPr="00793049">
        <w:rPr>
          <w:b/>
        </w:rPr>
        <w:t>M</w:t>
      </w:r>
      <w:r w:rsidRPr="00793049">
        <w:rPr>
          <w:b/>
        </w:rPr>
        <w:t>echanical.</w:t>
      </w:r>
      <w:r>
        <w:t xml:space="preserve"> </w:t>
      </w:r>
      <w:r w:rsidR="00F31C16">
        <w:t>What are the threats to your</w:t>
      </w:r>
      <w:r w:rsidR="003D7349">
        <w:t xml:space="preserve"> equipment</w:t>
      </w:r>
      <w:r w:rsidR="00F31C16">
        <w:t>?</w:t>
      </w:r>
      <w:r>
        <w:t xml:space="preserve"> </w:t>
      </w:r>
      <w:r w:rsidR="00C34DF9">
        <w:t>List at least four specific threats from each of the categories above</w:t>
      </w:r>
      <w:r w:rsidR="00B532FF">
        <w:t>.</w:t>
      </w:r>
    </w:p>
    <w:p w14:paraId="51CC2127" w14:textId="71A57EED" w:rsidR="00C34DF9" w:rsidRDefault="009A5F93" w:rsidP="00DC57EB">
      <w:pPr>
        <w:pStyle w:val="ListParagraph"/>
        <w:numPr>
          <w:ilvl w:val="3"/>
          <w:numId w:val="7"/>
        </w:numPr>
        <w:spacing w:after="0"/>
        <w:rPr>
          <w:ins w:id="13" w:author="Chad Ballay" w:date="2020-05-03T22:48:00Z"/>
        </w:rPr>
      </w:pPr>
      <w:ins w:id="14" w:author="Chad Ballay" w:date="2020-05-03T22:47:00Z">
        <w:r>
          <w:t>My son h</w:t>
        </w:r>
      </w:ins>
      <w:ins w:id="15" w:author="Chad Ballay" w:date="2020-05-03T22:48:00Z">
        <w:r>
          <w:t xml:space="preserve">as some temper issues with </w:t>
        </w:r>
        <w:proofErr w:type="spellStart"/>
        <w:r>
          <w:t>Fortnite</w:t>
        </w:r>
      </w:ins>
      <w:proofErr w:type="spellEnd"/>
      <w:ins w:id="16" w:author="Chad Ballay" w:date="2020-05-03T22:52:00Z">
        <w:r>
          <w:t xml:space="preserve"> and </w:t>
        </w:r>
        <w:proofErr w:type="spellStart"/>
        <w:r>
          <w:t>xbox</w:t>
        </w:r>
        <w:proofErr w:type="spellEnd"/>
        <w:r>
          <w:t xml:space="preserve"> controllers</w:t>
        </w:r>
      </w:ins>
      <w:ins w:id="17" w:author="Chad Ballay" w:date="2020-05-03T22:48:00Z">
        <w:r>
          <w:t>…</w:t>
        </w:r>
      </w:ins>
      <w:ins w:id="18" w:author="Chad Ballay" w:date="2020-05-03T22:53:00Z">
        <w:r>
          <w:t>. Recent experience that I wasn’t aware was going to be an issue till last week’s tantrum.</w:t>
        </w:r>
      </w:ins>
      <w:del w:id="19" w:author="Chad Ballay" w:date="2020-05-03T22:48:00Z">
        <w:r w:rsidR="00C34DF9" w:rsidDel="009A5F93">
          <w:delText>______________</w:delText>
        </w:r>
      </w:del>
    </w:p>
    <w:p w14:paraId="20954133" w14:textId="5FFDB88E" w:rsidR="009A5F93" w:rsidRDefault="009A5F93" w:rsidP="00DC57EB">
      <w:pPr>
        <w:pStyle w:val="ListParagraph"/>
        <w:numPr>
          <w:ilvl w:val="3"/>
          <w:numId w:val="7"/>
        </w:numPr>
        <w:spacing w:after="0"/>
      </w:pPr>
      <w:ins w:id="20" w:author="Chad Ballay" w:date="2020-05-03T22:48:00Z">
        <w:r>
          <w:t xml:space="preserve">I live </w:t>
        </w:r>
        <w:proofErr w:type="spellStart"/>
        <w:r>
          <w:t>nearish</w:t>
        </w:r>
        <w:proofErr w:type="spellEnd"/>
        <w:r>
          <w:t xml:space="preserve"> tornado alley so risk of weather events</w:t>
        </w:r>
      </w:ins>
      <w:ins w:id="21" w:author="Chad Ballay" w:date="2020-05-03T22:53:00Z">
        <w:r>
          <w:t>.  Surges to power or just plain storm damage.</w:t>
        </w:r>
      </w:ins>
    </w:p>
    <w:p w14:paraId="1F20B3A8" w14:textId="3ADC1619" w:rsidR="00C34DF9" w:rsidDel="009A5F93" w:rsidRDefault="009A5F93" w:rsidP="009A5F93">
      <w:pPr>
        <w:pStyle w:val="ListParagraph"/>
        <w:numPr>
          <w:ilvl w:val="2"/>
          <w:numId w:val="7"/>
        </w:numPr>
        <w:spacing w:after="0"/>
        <w:rPr>
          <w:del w:id="22" w:author="Chad Ballay" w:date="2020-05-03T22:48:00Z"/>
        </w:rPr>
        <w:pPrChange w:id="23" w:author="Chad Ballay" w:date="2020-05-03T22:48:00Z">
          <w:pPr>
            <w:pStyle w:val="ListParagraph"/>
            <w:numPr>
              <w:ilvl w:val="3"/>
              <w:numId w:val="7"/>
            </w:numPr>
            <w:spacing w:after="0"/>
            <w:ind w:left="2880" w:hanging="360"/>
          </w:pPr>
        </w:pPrChange>
      </w:pPr>
      <w:ins w:id="24" w:author="Chad Ballay" w:date="2020-05-03T22:51:00Z">
        <w:r>
          <w:t xml:space="preserve">My youngest doesn’t </w:t>
        </w:r>
      </w:ins>
      <w:ins w:id="25" w:author="Chad Ballay" w:date="2020-05-03T22:52:00Z">
        <w:r>
          <w:t xml:space="preserve">understand how to safely interact with them but also isn’t prevented very </w:t>
        </w:r>
      </w:ins>
      <w:ins w:id="26" w:author="Chad Ballay" w:date="2020-05-03T22:53:00Z">
        <w:r>
          <w:t>thoroughly</w:t>
        </w:r>
      </w:ins>
      <w:ins w:id="27" w:author="Chad Ballay" w:date="2020-05-03T22:52:00Z">
        <w:r>
          <w:t>.</w:t>
        </w:r>
      </w:ins>
      <w:ins w:id="28" w:author="Chad Ballay" w:date="2020-05-03T22:54:00Z">
        <w:r>
          <w:t xml:space="preserve">  She has put </w:t>
        </w:r>
        <w:proofErr w:type="spellStart"/>
        <w:r>
          <w:t>dvd’s</w:t>
        </w:r>
        <w:proofErr w:type="spellEnd"/>
        <w:r>
          <w:t xml:space="preserve"> in upside down as well as tried climbing some of the shelving.</w:t>
        </w:r>
      </w:ins>
      <w:ins w:id="29" w:author="Chad Ballay" w:date="2020-05-03T22:52:00Z">
        <w:r>
          <w:t xml:space="preserve">  </w:t>
        </w:r>
      </w:ins>
      <w:del w:id="30" w:author="Chad Ballay" w:date="2020-05-03T22:48:00Z">
        <w:r w:rsidR="00C34DF9" w:rsidDel="009A5F93">
          <w:delText>______________</w:delText>
        </w:r>
      </w:del>
    </w:p>
    <w:p w14:paraId="4498E961" w14:textId="5AA4FB4D" w:rsidR="00C34DF9" w:rsidRDefault="00C34DF9" w:rsidP="00DC57EB">
      <w:pPr>
        <w:pStyle w:val="ListParagraph"/>
        <w:numPr>
          <w:ilvl w:val="3"/>
          <w:numId w:val="7"/>
        </w:numPr>
        <w:spacing w:after="0"/>
      </w:pPr>
      <w:del w:id="31" w:author="Chad Ballay" w:date="2020-05-03T22:51:00Z">
        <w:r w:rsidDel="009A5F93">
          <w:delText>______________</w:delText>
        </w:r>
      </w:del>
    </w:p>
    <w:p w14:paraId="393E14AA" w14:textId="25E581F4" w:rsidR="00C34DF9" w:rsidRDefault="009A5F93" w:rsidP="00DC57EB">
      <w:pPr>
        <w:pStyle w:val="ListParagraph"/>
        <w:numPr>
          <w:ilvl w:val="3"/>
          <w:numId w:val="7"/>
        </w:numPr>
        <w:spacing w:after="0"/>
      </w:pPr>
      <w:ins w:id="32" w:author="Chad Ballay" w:date="2020-05-03T22:54:00Z">
        <w:r>
          <w:t xml:space="preserve">The design of my entertainment system puts a premium on hiding the electronics instead of having optimum </w:t>
        </w:r>
        <w:proofErr w:type="gramStart"/>
        <w:r>
          <w:t>airflow</w:t>
        </w:r>
      </w:ins>
      <w:proofErr w:type="gramEnd"/>
      <w:ins w:id="33" w:author="Chad Ballay" w:date="2020-05-03T22:55:00Z">
        <w:r>
          <w:t xml:space="preserve"> so overheating has occurred.</w:t>
        </w:r>
      </w:ins>
      <w:del w:id="34" w:author="Chad Ballay" w:date="2020-05-03T22:54:00Z">
        <w:r w:rsidR="00C34DF9" w:rsidDel="009A5F93">
          <w:delText>______________</w:delText>
        </w:r>
      </w:del>
    </w:p>
    <w:p w14:paraId="1DABA337" w14:textId="77777777" w:rsidR="0007188B" w:rsidRDefault="0007188B" w:rsidP="0007188B">
      <w:pPr>
        <w:pStyle w:val="ListParagraph"/>
        <w:spacing w:after="0"/>
        <w:ind w:left="2880"/>
      </w:pPr>
    </w:p>
    <w:p w14:paraId="5CA12635" w14:textId="77777777" w:rsidR="00F31C16" w:rsidRDefault="00C34DF9" w:rsidP="00F31C16">
      <w:pPr>
        <w:pStyle w:val="ListParagraph"/>
        <w:numPr>
          <w:ilvl w:val="1"/>
          <w:numId w:val="1"/>
        </w:numPr>
        <w:spacing w:after="0"/>
      </w:pPr>
      <w:r>
        <w:t>What i</w:t>
      </w:r>
      <w:r w:rsidR="00F31C16">
        <w:t>s the likelihood of each threat</w:t>
      </w:r>
      <w:r w:rsidR="003D7349">
        <w:t xml:space="preserve"> impacting your equipment</w:t>
      </w:r>
      <w:r>
        <w:t xml:space="preserve"> (in %)?</w:t>
      </w:r>
    </w:p>
    <w:p w14:paraId="2D43A60F" w14:textId="77777777" w:rsidR="00DC57EB" w:rsidRDefault="00DC57EB" w:rsidP="00DC57EB">
      <w:pPr>
        <w:pStyle w:val="ListParagraph"/>
        <w:spacing w:after="0"/>
        <w:ind w:left="1440"/>
      </w:pPr>
    </w:p>
    <w:p w14:paraId="17464905" w14:textId="3A1C8075" w:rsidR="00DC57EB" w:rsidRDefault="009A5F93" w:rsidP="009A5F93">
      <w:pPr>
        <w:pStyle w:val="ListParagraph"/>
        <w:numPr>
          <w:ilvl w:val="2"/>
          <w:numId w:val="1"/>
        </w:numPr>
        <w:spacing w:after="0"/>
        <w:rPr>
          <w:ins w:id="35" w:author="Chad Ballay" w:date="2020-05-03T22:56:00Z"/>
        </w:rPr>
      </w:pPr>
      <w:ins w:id="36" w:author="Chad Ballay" w:date="2020-05-03T22:55:00Z">
        <w:r>
          <w:t xml:space="preserve">Should now be 0 but that’s due to communicating to him the penalty if I catch him throwing a controller down again.  Nothing is </w:t>
        </w:r>
        <w:r w:rsidR="00175A09">
          <w:t>actually stop</w:t>
        </w:r>
      </w:ins>
      <w:ins w:id="37" w:author="Chad Ballay" w:date="2020-05-03T22:56:00Z">
        <w:r w:rsidR="00175A09">
          <w:t>ping him beyond his own awareness of the impact.</w:t>
        </w:r>
      </w:ins>
    </w:p>
    <w:p w14:paraId="7278E616" w14:textId="7C4AC229" w:rsidR="00175A09" w:rsidRDefault="00175A09" w:rsidP="009A5F93">
      <w:pPr>
        <w:pStyle w:val="ListParagraph"/>
        <w:numPr>
          <w:ilvl w:val="2"/>
          <w:numId w:val="1"/>
        </w:numPr>
        <w:spacing w:after="0"/>
        <w:rPr>
          <w:ins w:id="38" w:author="Chad Ballay" w:date="2020-05-03T22:57:00Z"/>
        </w:rPr>
      </w:pPr>
      <w:ins w:id="39" w:author="Chad Ballay" w:date="2020-05-03T22:56:00Z">
        <w:r>
          <w:t xml:space="preserve">It hasn’t happened to this generation of hardware I have so also pretty low.  The hardware will fail for other reasons </w:t>
        </w:r>
      </w:ins>
      <w:ins w:id="40" w:author="Chad Ballay" w:date="2020-05-03T22:57:00Z">
        <w:r>
          <w:t>it seems.</w:t>
        </w:r>
      </w:ins>
    </w:p>
    <w:p w14:paraId="5B07A1A5" w14:textId="791FAF73" w:rsidR="00175A09" w:rsidRDefault="00175A09" w:rsidP="009A5F93">
      <w:pPr>
        <w:pStyle w:val="ListParagraph"/>
        <w:numPr>
          <w:ilvl w:val="2"/>
          <w:numId w:val="1"/>
        </w:numPr>
        <w:spacing w:after="0"/>
        <w:rPr>
          <w:ins w:id="41" w:author="Chad Ballay" w:date="2020-05-03T22:58:00Z"/>
        </w:rPr>
      </w:pPr>
      <w:ins w:id="42" w:author="Chad Ballay" w:date="2020-05-03T22:57:00Z">
        <w:r>
          <w:t xml:space="preserve">She’s already decreased the value but not the functionality by defacing things </w:t>
        </w:r>
      </w:ins>
      <w:ins w:id="43" w:author="Chad Ballay" w:date="2020-05-03T22:58:00Z">
        <w:r>
          <w:t xml:space="preserve">with markers.  So that’s a 100%.  She hasn’t broken functionality yet so if impact is defined on loss of </w:t>
        </w:r>
        <w:proofErr w:type="gramStart"/>
        <w:r>
          <w:t>functionality</w:t>
        </w:r>
        <w:proofErr w:type="gramEnd"/>
        <w:r>
          <w:t xml:space="preserve"> I’ll round that one </w:t>
        </w:r>
      </w:ins>
      <w:ins w:id="44" w:author="Chad Ballay" w:date="2020-05-03T23:01:00Z">
        <w:r>
          <w:t>down</w:t>
        </w:r>
      </w:ins>
      <w:ins w:id="45" w:author="Chad Ballay" w:date="2020-05-03T22:58:00Z">
        <w:r>
          <w:t xml:space="preserve"> to a 25% chance.</w:t>
        </w:r>
      </w:ins>
      <w:ins w:id="46" w:author="Chad Ballay" w:date="2020-05-03T23:01:00Z">
        <w:r>
          <w:t xml:space="preserve">  She’s two and is really not aware of how to use the </w:t>
        </w:r>
        <w:proofErr w:type="spellStart"/>
        <w:r>
          <w:t>dvd</w:t>
        </w:r>
        <w:proofErr w:type="spellEnd"/>
        <w:r>
          <w:t xml:space="preserve"> player and tv correctly.</w:t>
        </w:r>
      </w:ins>
    </w:p>
    <w:p w14:paraId="64E13894" w14:textId="7E2277C9" w:rsidR="00175A09" w:rsidRDefault="00175A09" w:rsidP="009A5F93">
      <w:pPr>
        <w:pStyle w:val="ListParagraph"/>
        <w:numPr>
          <w:ilvl w:val="2"/>
          <w:numId w:val="1"/>
        </w:numPr>
        <w:spacing w:after="0"/>
        <w:pPrChange w:id="47" w:author="Chad Ballay" w:date="2020-05-03T22:55:00Z">
          <w:pPr>
            <w:pStyle w:val="ListParagraph"/>
            <w:spacing w:after="0"/>
            <w:ind w:left="1440"/>
          </w:pPr>
        </w:pPrChange>
      </w:pPr>
      <w:ins w:id="48" w:author="Chad Ballay" w:date="2020-05-03T22:59:00Z">
        <w:r>
          <w:t xml:space="preserve">Awareness due to past learned lessons has this already being mitigated going forward.  Installed a low powered fan and keep the cabinet </w:t>
        </w:r>
      </w:ins>
      <w:ins w:id="49" w:author="Chad Ballay" w:date="2020-05-03T23:02:00Z">
        <w:r>
          <w:t xml:space="preserve">open </w:t>
        </w:r>
      </w:ins>
      <w:ins w:id="50" w:author="Chad Ballay" w:date="2020-05-03T22:59:00Z">
        <w:r>
          <w:t xml:space="preserve">while in use.  </w:t>
        </w:r>
      </w:ins>
      <w:ins w:id="51" w:author="Chad Ballay" w:date="2020-05-03T23:00:00Z">
        <w:r>
          <w:t xml:space="preserve">So historically it was a 100% since I learned that the hard way.  Going forward I would put it at 10% since </w:t>
        </w:r>
      </w:ins>
      <w:ins w:id="52" w:author="Chad Ballay" w:date="2020-05-03T23:02:00Z">
        <w:r>
          <w:t>somehow someone will forget to leave it open while running.</w:t>
        </w:r>
      </w:ins>
    </w:p>
    <w:p w14:paraId="7E6C07CC" w14:textId="77777777" w:rsidR="00DC57EB" w:rsidRDefault="00DC57EB" w:rsidP="00DC57EB">
      <w:pPr>
        <w:pStyle w:val="ListParagraph"/>
        <w:spacing w:after="0"/>
        <w:ind w:left="1440"/>
      </w:pPr>
    </w:p>
    <w:p w14:paraId="11742C27" w14:textId="77777777" w:rsidR="00C34DF9" w:rsidRDefault="00C34DF9" w:rsidP="0007188B">
      <w:pPr>
        <w:spacing w:after="0"/>
      </w:pPr>
    </w:p>
    <w:p w14:paraId="30CE7E34" w14:textId="77777777" w:rsidR="00C34DF9" w:rsidRDefault="00C34DF9" w:rsidP="00C34DF9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DC57EB">
        <w:rPr>
          <w:b/>
          <w:sz w:val="28"/>
          <w:szCs w:val="28"/>
        </w:rPr>
        <w:t>Vulnerabilities</w:t>
      </w:r>
    </w:p>
    <w:p w14:paraId="7CCC66E8" w14:textId="77777777" w:rsidR="00B532FF" w:rsidRDefault="00B532FF" w:rsidP="00B532FF">
      <w:pPr>
        <w:pStyle w:val="ListParagraph"/>
        <w:spacing w:after="0"/>
        <w:rPr>
          <w:i/>
        </w:rPr>
      </w:pPr>
      <w:r>
        <w:rPr>
          <w:i/>
        </w:rPr>
        <w:t>Answer question</w:t>
      </w:r>
      <w:r w:rsidR="0007188B">
        <w:rPr>
          <w:i/>
        </w:rPr>
        <w:t>s 1-2</w:t>
      </w:r>
      <w:r w:rsidR="003D7349">
        <w:rPr>
          <w:i/>
        </w:rPr>
        <w:t xml:space="preserve"> </w:t>
      </w:r>
      <w:r>
        <w:rPr>
          <w:i/>
        </w:rPr>
        <w:t xml:space="preserve">by typing your complete answers. </w:t>
      </w:r>
    </w:p>
    <w:p w14:paraId="4894C033" w14:textId="77777777" w:rsidR="00B532FF" w:rsidRPr="00DC57EB" w:rsidRDefault="00B532FF" w:rsidP="00B532FF">
      <w:pPr>
        <w:pStyle w:val="ListParagraph"/>
        <w:spacing w:after="0"/>
        <w:rPr>
          <w:b/>
          <w:sz w:val="28"/>
          <w:szCs w:val="28"/>
        </w:rPr>
      </w:pPr>
    </w:p>
    <w:p w14:paraId="0D9E505A" w14:textId="77777777" w:rsidR="00C34DF9" w:rsidRDefault="00C34DF9" w:rsidP="00C34DF9">
      <w:pPr>
        <w:pStyle w:val="ListParagraph"/>
        <w:numPr>
          <w:ilvl w:val="1"/>
          <w:numId w:val="1"/>
        </w:numPr>
        <w:spacing w:after="0"/>
      </w:pPr>
      <w:r>
        <w:t xml:space="preserve">Where, when, and how is your </w:t>
      </w:r>
      <w:r w:rsidR="003D7349">
        <w:t xml:space="preserve">equipment </w:t>
      </w:r>
      <w:r>
        <w:t>vulnerable?</w:t>
      </w:r>
    </w:p>
    <w:p w14:paraId="0D7D4EC9" w14:textId="6C920216" w:rsidR="00DC57EB" w:rsidRDefault="00DC57EB" w:rsidP="00DC57EB">
      <w:pPr>
        <w:pStyle w:val="ListParagraph"/>
        <w:numPr>
          <w:ilvl w:val="0"/>
          <w:numId w:val="8"/>
        </w:numPr>
        <w:spacing w:after="0"/>
      </w:pPr>
      <w:r>
        <w:lastRenderedPageBreak/>
        <w:t>Where:</w:t>
      </w:r>
      <w:ins w:id="53" w:author="Chad Ballay" w:date="2020-05-03T23:05:00Z">
        <w:r w:rsidR="00175A09">
          <w:t xml:space="preserve">  My home is not Fort Knox</w:t>
        </w:r>
      </w:ins>
      <w:ins w:id="54" w:author="Chad Ballay" w:date="2020-05-03T23:06:00Z">
        <w:r w:rsidR="00175A09">
          <w:t xml:space="preserve">.  </w:t>
        </w:r>
        <w:r w:rsidR="00CE3B41">
          <w:t>Several large windows look into the living room so a smash and grab would be very feasible.</w:t>
        </w:r>
      </w:ins>
      <w:ins w:id="55" w:author="Chad Ballay" w:date="2020-05-03T23:08:00Z">
        <w:r w:rsidR="00CE3B41">
          <w:t xml:space="preserve">  I also live in a wooded lot so trees could smash it.  I also have the equipment </w:t>
        </w:r>
      </w:ins>
      <w:ins w:id="56" w:author="Chad Ballay" w:date="2020-05-03T23:09:00Z">
        <w:r w:rsidR="00CE3B41">
          <w:t xml:space="preserve">at floor level in the </w:t>
        </w:r>
        <w:proofErr w:type="gramStart"/>
        <w:r w:rsidR="00CE3B41">
          <w:t>open</w:t>
        </w:r>
        <w:proofErr w:type="gramEnd"/>
        <w:r w:rsidR="00CE3B41">
          <w:t xml:space="preserve"> so access isn’t a problem for anyone.  Kids, dogs, thieves, backed up sewage, </w:t>
        </w:r>
        <w:proofErr w:type="spellStart"/>
        <w:r w:rsidR="00CE3B41">
          <w:t>etc</w:t>
        </w:r>
        <w:proofErr w:type="spellEnd"/>
        <w:r w:rsidR="00CE3B41">
          <w:t>…</w:t>
        </w:r>
      </w:ins>
    </w:p>
    <w:p w14:paraId="1B443071" w14:textId="77777777" w:rsidR="00DC57EB" w:rsidRDefault="00DC57EB" w:rsidP="00DC57EB">
      <w:pPr>
        <w:pStyle w:val="ListParagraph"/>
        <w:spacing w:after="0"/>
        <w:ind w:left="2160"/>
      </w:pPr>
    </w:p>
    <w:p w14:paraId="2203141A" w14:textId="055C2095" w:rsidR="00DC57EB" w:rsidRDefault="00DC57EB" w:rsidP="00DC57EB">
      <w:pPr>
        <w:pStyle w:val="ListParagraph"/>
        <w:numPr>
          <w:ilvl w:val="0"/>
          <w:numId w:val="8"/>
        </w:numPr>
        <w:spacing w:after="0"/>
      </w:pPr>
      <w:r>
        <w:t>When:</w:t>
      </w:r>
      <w:ins w:id="57" w:author="Chad Ballay" w:date="2020-05-03T23:06:00Z">
        <w:r w:rsidR="00CE3B41">
          <w:t xml:space="preserve">  Both </w:t>
        </w:r>
        <w:proofErr w:type="gramStart"/>
        <w:r w:rsidR="00CE3B41">
          <w:t>myself</w:t>
        </w:r>
        <w:proofErr w:type="gramEnd"/>
        <w:r w:rsidR="00CE3B41">
          <w:t>, the wife, and our kids are away from the house for ex</w:t>
        </w:r>
      </w:ins>
      <w:ins w:id="58" w:author="Chad Ballay" w:date="2020-05-03T23:07:00Z">
        <w:r w:rsidR="00CE3B41">
          <w:t>tended times during the day and with a consistency that can be planned for.  From 8am till the afternoon is the likely best time.</w:t>
        </w:r>
      </w:ins>
      <w:ins w:id="59" w:author="Chad Ballay" w:date="2020-05-03T23:09:00Z">
        <w:r w:rsidR="00CE3B41">
          <w:t xml:space="preserve">  We don’t often eat in that room bu</w:t>
        </w:r>
      </w:ins>
      <w:ins w:id="60" w:author="Chad Ballay" w:date="2020-05-03T23:10:00Z">
        <w:r w:rsidR="00CE3B41">
          <w:t xml:space="preserve">t meals or snacks during usage are a threat.  </w:t>
        </w:r>
      </w:ins>
    </w:p>
    <w:p w14:paraId="6B26F3FF" w14:textId="77777777" w:rsidR="00DC57EB" w:rsidRDefault="00DC57EB" w:rsidP="00DC57EB">
      <w:pPr>
        <w:pStyle w:val="ListParagraph"/>
        <w:spacing w:after="0"/>
        <w:ind w:left="2160"/>
      </w:pPr>
    </w:p>
    <w:p w14:paraId="506B7393" w14:textId="2C406AF6" w:rsidR="00DC57EB" w:rsidRDefault="00DC57EB" w:rsidP="00DC57EB">
      <w:pPr>
        <w:pStyle w:val="ListParagraph"/>
        <w:numPr>
          <w:ilvl w:val="0"/>
          <w:numId w:val="8"/>
        </w:numPr>
        <w:spacing w:after="0"/>
      </w:pPr>
      <w:r>
        <w:t>How:</w:t>
      </w:r>
      <w:ins w:id="61" w:author="Chad Ballay" w:date="2020-05-03T23:07:00Z">
        <w:r w:rsidR="00CE3B41">
          <w:t xml:space="preserve">  I live far enough away from my neighbors that t</w:t>
        </w:r>
      </w:ins>
      <w:ins w:id="62" w:author="Chad Ballay" w:date="2020-05-03T23:08:00Z">
        <w:r w:rsidR="00CE3B41">
          <w:t xml:space="preserve">hey wouldn’t notice an intruder. </w:t>
        </w:r>
      </w:ins>
      <w:ins w:id="63" w:author="Chad Ballay" w:date="2020-05-03T23:10:00Z">
        <w:r w:rsidR="00CE3B41">
          <w:t xml:space="preserve"> The kids are allowed to use it since this is their house too and any bit of self-</w:t>
        </w:r>
      </w:ins>
      <w:ins w:id="64" w:author="Chad Ballay" w:date="2020-05-03T23:11:00Z">
        <w:r w:rsidR="00CE3B41">
          <w:t>sufficiency is boon to my ability to get all the things done that I need to do.</w:t>
        </w:r>
      </w:ins>
    </w:p>
    <w:p w14:paraId="453DA4A5" w14:textId="77777777" w:rsidR="00DC57EB" w:rsidRDefault="00DC57EB" w:rsidP="00DC57EB">
      <w:pPr>
        <w:pStyle w:val="ListParagraph"/>
        <w:spacing w:after="0"/>
        <w:ind w:left="1440"/>
      </w:pPr>
    </w:p>
    <w:p w14:paraId="68E22A67" w14:textId="77777777" w:rsidR="00DC57EB" w:rsidRDefault="00975A2A" w:rsidP="00DC57EB">
      <w:pPr>
        <w:pStyle w:val="ListParagraph"/>
        <w:numPr>
          <w:ilvl w:val="1"/>
          <w:numId w:val="1"/>
        </w:numPr>
        <w:spacing w:after="0"/>
      </w:pPr>
      <w:r>
        <w:t xml:space="preserve">List at least five ways in which your </w:t>
      </w:r>
      <w:r w:rsidR="003D7349">
        <w:t xml:space="preserve">equipment </w:t>
      </w:r>
      <w:r w:rsidR="00B532FF">
        <w:t xml:space="preserve"> is vulnerable to the threats:</w:t>
      </w:r>
    </w:p>
    <w:p w14:paraId="478190CD" w14:textId="6BF2CC8E" w:rsidR="00DC57EB" w:rsidRDefault="00CE3B41" w:rsidP="00B532FF">
      <w:pPr>
        <w:pStyle w:val="ListParagraph"/>
        <w:numPr>
          <w:ilvl w:val="0"/>
          <w:numId w:val="12"/>
        </w:numPr>
        <w:spacing w:after="0"/>
        <w:rPr>
          <w:ins w:id="65" w:author="Chad Ballay" w:date="2020-05-03T23:12:00Z"/>
        </w:rPr>
      </w:pPr>
      <w:proofErr w:type="spellStart"/>
      <w:ins w:id="66" w:author="Chad Ballay" w:date="2020-05-03T23:11:00Z">
        <w:r>
          <w:t>The</w:t>
        </w:r>
      </w:ins>
      <w:ins w:id="67" w:author="Chad Ballay" w:date="2020-05-03T23:12:00Z">
        <w:r>
          <w:t>ives</w:t>
        </w:r>
        <w:proofErr w:type="spellEnd"/>
        <w:r>
          <w:t xml:space="preserve"> can steal it.</w:t>
        </w:r>
      </w:ins>
    </w:p>
    <w:p w14:paraId="5C9E4AC3" w14:textId="73F0A829" w:rsidR="00CE3B41" w:rsidDel="00CE3B41" w:rsidRDefault="00CE3B41" w:rsidP="00B532FF">
      <w:pPr>
        <w:pStyle w:val="ListParagraph"/>
        <w:numPr>
          <w:ilvl w:val="0"/>
          <w:numId w:val="12"/>
        </w:numPr>
        <w:spacing w:after="0"/>
        <w:rPr>
          <w:del w:id="68" w:author="Chad Ballay" w:date="2020-05-03T23:12:00Z"/>
        </w:rPr>
      </w:pPr>
    </w:p>
    <w:p w14:paraId="509CEB14" w14:textId="0AA506A9" w:rsidR="00B532FF" w:rsidRDefault="00CE3B41" w:rsidP="00B532FF">
      <w:pPr>
        <w:pStyle w:val="ListParagraph"/>
        <w:numPr>
          <w:ilvl w:val="0"/>
          <w:numId w:val="12"/>
        </w:numPr>
        <w:spacing w:after="0"/>
      </w:pPr>
      <w:ins w:id="69" w:author="Chad Ballay" w:date="2020-05-03T23:12:00Z">
        <w:r>
          <w:t>My dog could decide that some part of it is a chew toy.</w:t>
        </w:r>
      </w:ins>
    </w:p>
    <w:p w14:paraId="2EF3399B" w14:textId="15E40976" w:rsidR="00B532FF" w:rsidRDefault="00CE3B41" w:rsidP="00B532FF">
      <w:pPr>
        <w:pStyle w:val="ListParagraph"/>
        <w:numPr>
          <w:ilvl w:val="0"/>
          <w:numId w:val="12"/>
        </w:numPr>
        <w:spacing w:after="0"/>
      </w:pPr>
      <w:ins w:id="70" w:author="Chad Ballay" w:date="2020-05-03T23:12:00Z">
        <w:r>
          <w:t>I could forget to leave the cabinets open when using it so it can overheat.</w:t>
        </w:r>
      </w:ins>
    </w:p>
    <w:p w14:paraId="43F5B2E5" w14:textId="3028DC00" w:rsidR="00B532FF" w:rsidRDefault="00CE3B41" w:rsidP="00B532FF">
      <w:pPr>
        <w:pStyle w:val="ListParagraph"/>
        <w:numPr>
          <w:ilvl w:val="0"/>
          <w:numId w:val="12"/>
        </w:numPr>
        <w:spacing w:after="0"/>
      </w:pPr>
      <w:ins w:id="71" w:author="Chad Ballay" w:date="2020-05-03T23:12:00Z">
        <w:r>
          <w:t xml:space="preserve">A nearby </w:t>
        </w:r>
      </w:ins>
      <w:ins w:id="72" w:author="Chad Ballay" w:date="2020-05-03T23:14:00Z">
        <w:r>
          <w:t>lightning</w:t>
        </w:r>
      </w:ins>
      <w:ins w:id="73" w:author="Chad Ballay" w:date="2020-05-03T23:13:00Z">
        <w:r>
          <w:t xml:space="preserve"> strike could overwhelm my surge protector.</w:t>
        </w:r>
      </w:ins>
    </w:p>
    <w:p w14:paraId="43DCCEE3" w14:textId="17CFEAA6" w:rsidR="00B532FF" w:rsidRDefault="00CE3B41" w:rsidP="00B532FF">
      <w:pPr>
        <w:pStyle w:val="ListParagraph"/>
        <w:numPr>
          <w:ilvl w:val="0"/>
          <w:numId w:val="12"/>
        </w:numPr>
        <w:spacing w:after="0"/>
      </w:pPr>
      <w:ins w:id="74" w:author="Chad Ballay" w:date="2020-05-03T23:14:00Z">
        <w:r>
          <w:t xml:space="preserve">I try not to pre-emptively ban the kids from using </w:t>
        </w:r>
        <w:proofErr w:type="gramStart"/>
        <w:r>
          <w:t>something</w:t>
        </w:r>
        <w:proofErr w:type="gramEnd"/>
        <w:r>
          <w:t xml:space="preserve"> so they have the chance to inevitably break it.  No prevention</w:t>
        </w:r>
      </w:ins>
      <w:ins w:id="75" w:author="Chad Ballay" w:date="2020-05-03T23:15:00Z">
        <w:r>
          <w:t xml:space="preserve"> there, just a response going forward.</w:t>
        </w:r>
      </w:ins>
      <w:ins w:id="76" w:author="Chad Ballay" w:date="2020-05-03T23:14:00Z">
        <w:r>
          <w:t xml:space="preserve"> </w:t>
        </w:r>
      </w:ins>
    </w:p>
    <w:p w14:paraId="08F9B030" w14:textId="77777777" w:rsidR="00B532FF" w:rsidRDefault="00B532FF" w:rsidP="00B532FF">
      <w:pPr>
        <w:spacing w:after="0"/>
        <w:ind w:left="1800"/>
      </w:pPr>
    </w:p>
    <w:p w14:paraId="6DE8CD1E" w14:textId="77777777" w:rsidR="000108DD" w:rsidRDefault="000108DD" w:rsidP="0007188B">
      <w:pPr>
        <w:spacing w:after="0"/>
      </w:pPr>
    </w:p>
    <w:p w14:paraId="1711F422" w14:textId="77777777" w:rsidR="000108DD" w:rsidRDefault="000108DD" w:rsidP="00975A2A">
      <w:pPr>
        <w:spacing w:after="0"/>
        <w:ind w:left="360"/>
      </w:pPr>
    </w:p>
    <w:p w14:paraId="26CF7620" w14:textId="77777777" w:rsidR="000108DD" w:rsidRDefault="000108DD" w:rsidP="00975A2A">
      <w:pPr>
        <w:spacing w:after="0"/>
        <w:ind w:left="360"/>
      </w:pPr>
    </w:p>
    <w:p w14:paraId="7FF35ED2" w14:textId="77777777" w:rsidR="00F31C16" w:rsidRPr="00B532FF" w:rsidRDefault="00F31C16" w:rsidP="00F31C16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B532FF">
        <w:rPr>
          <w:b/>
          <w:sz w:val="32"/>
          <w:szCs w:val="32"/>
        </w:rPr>
        <w:t>Impact</w:t>
      </w:r>
      <w:r w:rsidR="00B532FF" w:rsidRPr="00B532FF">
        <w:rPr>
          <w:b/>
          <w:sz w:val="32"/>
          <w:szCs w:val="32"/>
        </w:rPr>
        <w:t xml:space="preserve"> </w:t>
      </w:r>
    </w:p>
    <w:p w14:paraId="36899D25" w14:textId="77777777" w:rsidR="00B532FF" w:rsidRPr="00B532FF" w:rsidRDefault="0007188B" w:rsidP="00B532FF">
      <w:pPr>
        <w:spacing w:after="0"/>
        <w:ind w:left="360"/>
        <w:rPr>
          <w:i/>
        </w:rPr>
      </w:pPr>
      <w:r>
        <w:rPr>
          <w:i/>
        </w:rPr>
        <w:t>Answer question 1</w:t>
      </w:r>
      <w:r w:rsidR="00B532FF" w:rsidRPr="00B532FF">
        <w:rPr>
          <w:i/>
        </w:rPr>
        <w:t xml:space="preserve"> by typing your complete answers. </w:t>
      </w:r>
    </w:p>
    <w:p w14:paraId="585E5BD9" w14:textId="77777777" w:rsidR="00B532FF" w:rsidRPr="00DC57EB" w:rsidRDefault="00B532FF" w:rsidP="00B532FF">
      <w:pPr>
        <w:pStyle w:val="ListParagraph"/>
        <w:spacing w:after="0"/>
        <w:rPr>
          <w:sz w:val="32"/>
          <w:szCs w:val="32"/>
        </w:rPr>
      </w:pPr>
    </w:p>
    <w:p w14:paraId="36F671A5" w14:textId="4E5B593C" w:rsidR="00DC57EB" w:rsidRDefault="00F31C16" w:rsidP="00DC57EB">
      <w:pPr>
        <w:pStyle w:val="ListParagraph"/>
        <w:numPr>
          <w:ilvl w:val="1"/>
          <w:numId w:val="1"/>
        </w:numPr>
        <w:spacing w:after="0"/>
        <w:rPr>
          <w:ins w:id="77" w:author="Chad Ballay" w:date="2020-05-03T23:15:00Z"/>
        </w:rPr>
      </w:pPr>
      <w:r>
        <w:t>What’s the impact</w:t>
      </w:r>
      <w:r w:rsidR="00975A2A">
        <w:t xml:space="preserve"> if your</w:t>
      </w:r>
      <w:r w:rsidR="003D7349">
        <w:t xml:space="preserve"> equipment </w:t>
      </w:r>
      <w:r w:rsidR="00975A2A">
        <w:t>is compromised (</w:t>
      </w:r>
      <w:r>
        <w:t>Monetary</w:t>
      </w:r>
      <w:r w:rsidR="00975A2A">
        <w:t xml:space="preserve">, </w:t>
      </w:r>
      <w:r>
        <w:t>Inconvenience</w:t>
      </w:r>
      <w:r w:rsidR="00975A2A">
        <w:t>, etc.)</w:t>
      </w:r>
      <w:r w:rsidR="00DC57EB">
        <w:t xml:space="preserve">? </w:t>
      </w:r>
    </w:p>
    <w:p w14:paraId="217B2A3E" w14:textId="5CA06FBF" w:rsidR="00CE3B41" w:rsidRDefault="00CE3B41" w:rsidP="00CE3B41">
      <w:pPr>
        <w:spacing w:after="0"/>
        <w:ind w:left="1080"/>
        <w:rPr>
          <w:ins w:id="78" w:author="Chad Ballay" w:date="2020-05-03T23:15:00Z"/>
        </w:rPr>
      </w:pPr>
    </w:p>
    <w:p w14:paraId="11EBDD2A" w14:textId="020AF6A0" w:rsidR="00CE3B41" w:rsidRDefault="00CE3B41" w:rsidP="00CE3B41">
      <w:pPr>
        <w:spacing w:after="0"/>
        <w:ind w:left="1080"/>
        <w:pPrChange w:id="79" w:author="Chad Ballay" w:date="2020-05-03T23:15:00Z">
          <w:pPr>
            <w:pStyle w:val="ListParagraph"/>
            <w:numPr>
              <w:ilvl w:val="1"/>
              <w:numId w:val="1"/>
            </w:numPr>
            <w:spacing w:after="0"/>
            <w:ind w:left="1440" w:hanging="360"/>
          </w:pPr>
        </w:pPrChange>
      </w:pPr>
      <w:ins w:id="80" w:author="Chad Ballay" w:date="2020-05-03T23:15:00Z">
        <w:r>
          <w:t xml:space="preserve">Long ago I would just list off the depreciating value of the goods + the man hours it would take to </w:t>
        </w:r>
      </w:ins>
      <w:ins w:id="81" w:author="Chad Ballay" w:date="2020-05-03T23:16:00Z">
        <w:r>
          <w:t xml:space="preserve">file the insurance claim + the cost of my deductible and </w:t>
        </w:r>
        <w:r w:rsidR="00BF12F2">
          <w:t>call it done.  A few days without a tv/</w:t>
        </w:r>
        <w:proofErr w:type="spellStart"/>
        <w:r w:rsidR="00BF12F2">
          <w:t>dvd</w:t>
        </w:r>
        <w:proofErr w:type="spellEnd"/>
        <w:r w:rsidR="00BF12F2">
          <w:t>/</w:t>
        </w:r>
        <w:proofErr w:type="spellStart"/>
        <w:r w:rsidR="00BF12F2">
          <w:t>xbox</w:t>
        </w:r>
        <w:proofErr w:type="spellEnd"/>
        <w:r w:rsidR="00BF12F2">
          <w:t xml:space="preserve"> would be a minor inconvenience…. Now</w:t>
        </w:r>
      </w:ins>
      <w:ins w:id="82" w:author="Chad Ballay" w:date="2020-05-03T23:17:00Z">
        <w:r w:rsidR="00BF12F2">
          <w:t xml:space="preserve"> with so much PII, PCI, and even HIPAA data being on modern electronics things are at a higher level.  I’ve got to change logins and possibly cancel </w:t>
        </w:r>
      </w:ins>
      <w:ins w:id="83" w:author="Chad Ballay" w:date="2020-05-03T23:18:00Z">
        <w:r w:rsidR="00BF12F2">
          <w:t>accounts for some of the services.  Did my kids save contact info for themselves or friends?  Do I hav</w:t>
        </w:r>
      </w:ins>
      <w:ins w:id="84" w:author="Chad Ballay" w:date="2020-05-03T23:19:00Z">
        <w:r w:rsidR="00BF12F2">
          <w:t xml:space="preserve">e accounts to media sharing sites for family photos that are now at risk?  </w:t>
        </w:r>
        <w:proofErr w:type="spellStart"/>
        <w:r w:rsidR="00BF12F2">
          <w:t>Etc</w:t>
        </w:r>
        <w:proofErr w:type="spellEnd"/>
        <w:r w:rsidR="00BF12F2">
          <w:t xml:space="preserve">, </w:t>
        </w:r>
        <w:proofErr w:type="spellStart"/>
        <w:r w:rsidR="00BF12F2">
          <w:t>etc</w:t>
        </w:r>
        <w:proofErr w:type="spellEnd"/>
        <w:r w:rsidR="00BF12F2">
          <w:t xml:space="preserve">….  </w:t>
        </w:r>
      </w:ins>
    </w:p>
    <w:p w14:paraId="27728A4E" w14:textId="77777777" w:rsidR="00DC57EB" w:rsidRDefault="00DC57EB" w:rsidP="00DC57EB">
      <w:pPr>
        <w:pStyle w:val="ListParagraph"/>
        <w:spacing w:after="0"/>
        <w:ind w:left="1440"/>
      </w:pPr>
    </w:p>
    <w:p w14:paraId="70309120" w14:textId="77777777" w:rsidR="00DC57EB" w:rsidRDefault="00DC57EB" w:rsidP="00DC57EB">
      <w:pPr>
        <w:pStyle w:val="ListParagraph"/>
        <w:spacing w:after="0"/>
        <w:ind w:left="1440"/>
      </w:pPr>
    </w:p>
    <w:p w14:paraId="123C5AB6" w14:textId="77777777" w:rsidR="000108DD" w:rsidRDefault="000108DD" w:rsidP="0007188B">
      <w:pPr>
        <w:spacing w:after="0"/>
      </w:pPr>
    </w:p>
    <w:p w14:paraId="3070A2C1" w14:textId="77777777" w:rsidR="0007188B" w:rsidRDefault="0007188B" w:rsidP="0007188B">
      <w:pPr>
        <w:spacing w:after="0"/>
      </w:pPr>
    </w:p>
    <w:p w14:paraId="6C208726" w14:textId="77777777" w:rsidR="00F31C16" w:rsidRDefault="00F31C16" w:rsidP="00F31C16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B532FF">
        <w:rPr>
          <w:b/>
          <w:sz w:val="32"/>
          <w:szCs w:val="32"/>
        </w:rPr>
        <w:t>Controls</w:t>
      </w:r>
    </w:p>
    <w:p w14:paraId="36EDB01F" w14:textId="77777777" w:rsidR="00B532FF" w:rsidRPr="00B532FF" w:rsidRDefault="0007188B" w:rsidP="00B532FF">
      <w:pPr>
        <w:spacing w:after="0"/>
        <w:ind w:left="360"/>
        <w:rPr>
          <w:i/>
        </w:rPr>
      </w:pPr>
      <w:r>
        <w:rPr>
          <w:i/>
        </w:rPr>
        <w:t>Answer questions 1-2</w:t>
      </w:r>
      <w:r w:rsidR="00B532FF" w:rsidRPr="00B532FF">
        <w:rPr>
          <w:i/>
        </w:rPr>
        <w:t xml:space="preserve"> by typing your complete answers. </w:t>
      </w:r>
    </w:p>
    <w:p w14:paraId="578A5DB7" w14:textId="77777777" w:rsidR="00B532FF" w:rsidRPr="00B532FF" w:rsidRDefault="00B532FF" w:rsidP="00B532FF">
      <w:pPr>
        <w:pStyle w:val="ListParagraph"/>
        <w:spacing w:after="0"/>
        <w:rPr>
          <w:b/>
          <w:sz w:val="32"/>
          <w:szCs w:val="32"/>
        </w:rPr>
      </w:pPr>
    </w:p>
    <w:p w14:paraId="723A281E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 xml:space="preserve">What controls are in place to protect your </w:t>
      </w:r>
      <w:r w:rsidR="003D7349">
        <w:t>equipment</w:t>
      </w:r>
      <w:r>
        <w:t>?</w:t>
      </w:r>
      <w:r w:rsidR="00975A2A">
        <w:t xml:space="preserve"> </w:t>
      </w:r>
      <w:r w:rsidR="00B532FF" w:rsidRPr="00B532FF">
        <w:t xml:space="preserve"> (</w:t>
      </w:r>
      <w:r w:rsidR="00975A2A" w:rsidRPr="00B532FF">
        <w:t>Consider the broad categories of technologies, process, policy, awareness, infrastructure, etc.</w:t>
      </w:r>
      <w:r w:rsidR="00B532FF" w:rsidRPr="00B532FF">
        <w:t>)</w:t>
      </w:r>
    </w:p>
    <w:p w14:paraId="3C2203A8" w14:textId="6FDE9497" w:rsidR="00B532FF" w:rsidRDefault="00BF12F2" w:rsidP="00B532FF">
      <w:pPr>
        <w:pStyle w:val="ListParagraph"/>
        <w:spacing w:after="0"/>
        <w:rPr>
          <w:ins w:id="85" w:author="Chad Ballay" w:date="2020-05-03T23:21:00Z"/>
        </w:rPr>
      </w:pPr>
      <w:ins w:id="86" w:author="Chad Ballay" w:date="2020-05-03T23:20:00Z">
        <w:r>
          <w:t xml:space="preserve">I now have a reloadable credit card that I use that covers my reoccurring subscriptions like this.  </w:t>
        </w:r>
        <w:proofErr w:type="gramStart"/>
        <w:r>
          <w:t>So</w:t>
        </w:r>
        <w:proofErr w:type="gramEnd"/>
        <w:r>
          <w:t xml:space="preserve"> if it gets misused</w:t>
        </w:r>
      </w:ins>
      <w:ins w:id="87" w:author="Chad Ballay" w:date="2020-05-03T23:21:00Z">
        <w:r>
          <w:t xml:space="preserve"> it only affects a very limited portion of my finances.  </w:t>
        </w:r>
      </w:ins>
    </w:p>
    <w:p w14:paraId="48F7649C" w14:textId="019799BB" w:rsidR="00BF12F2" w:rsidRDefault="00BF12F2" w:rsidP="00B532FF">
      <w:pPr>
        <w:pStyle w:val="ListParagraph"/>
        <w:spacing w:after="0"/>
        <w:rPr>
          <w:ins w:id="88" w:author="Chad Ballay" w:date="2020-05-03T23:21:00Z"/>
        </w:rPr>
      </w:pPr>
    </w:p>
    <w:p w14:paraId="2FF13EFA" w14:textId="4E2DA5B0" w:rsidR="00BF12F2" w:rsidRDefault="00BF12F2" w:rsidP="00B532FF">
      <w:pPr>
        <w:pStyle w:val="ListParagraph"/>
        <w:spacing w:after="0"/>
        <w:rPr>
          <w:ins w:id="89" w:author="Chad Ballay" w:date="2020-05-03T23:21:00Z"/>
        </w:rPr>
      </w:pPr>
      <w:ins w:id="90" w:author="Chad Ballay" w:date="2020-05-03T23:21:00Z">
        <w:r>
          <w:t xml:space="preserve">I’ve installed a low power fan to help with the </w:t>
        </w:r>
        <w:proofErr w:type="gramStart"/>
        <w:r>
          <w:t>airflow</w:t>
        </w:r>
        <w:proofErr w:type="gramEnd"/>
        <w:r>
          <w:t xml:space="preserve"> but I need to wire up a temperature sensor as opposed to just a manual toggle switch.</w:t>
        </w:r>
      </w:ins>
    </w:p>
    <w:p w14:paraId="483A3664" w14:textId="3ADE6BC3" w:rsidR="00BF12F2" w:rsidRDefault="00BF12F2" w:rsidP="00B532FF">
      <w:pPr>
        <w:pStyle w:val="ListParagraph"/>
        <w:spacing w:after="0"/>
        <w:rPr>
          <w:ins w:id="91" w:author="Chad Ballay" w:date="2020-05-03T23:21:00Z"/>
        </w:rPr>
      </w:pPr>
    </w:p>
    <w:p w14:paraId="01D8E386" w14:textId="01BDD077" w:rsidR="00BF12F2" w:rsidRDefault="00BF12F2" w:rsidP="00B532FF">
      <w:pPr>
        <w:pStyle w:val="ListParagraph"/>
        <w:spacing w:after="0"/>
        <w:rPr>
          <w:ins w:id="92" w:author="Chad Ballay" w:date="2020-05-03T23:22:00Z"/>
        </w:rPr>
      </w:pPr>
      <w:ins w:id="93" w:author="Chad Ballay" w:date="2020-05-03T23:22:00Z">
        <w:r>
          <w:t>I’ve had age appropriate discussions with the kids about the cost/value/impact of the equipment to try and get them to actively help with this task.</w:t>
        </w:r>
      </w:ins>
    </w:p>
    <w:p w14:paraId="69F30719" w14:textId="54E922F3" w:rsidR="00BF12F2" w:rsidRDefault="00BF12F2" w:rsidP="00B532FF">
      <w:pPr>
        <w:pStyle w:val="ListParagraph"/>
        <w:spacing w:after="0"/>
        <w:rPr>
          <w:ins w:id="94" w:author="Chad Ballay" w:date="2020-05-03T23:22:00Z"/>
        </w:rPr>
      </w:pPr>
    </w:p>
    <w:p w14:paraId="0EEEB4BF" w14:textId="2C66910D" w:rsidR="00BF12F2" w:rsidRDefault="00BF12F2" w:rsidP="00B532FF">
      <w:pPr>
        <w:pStyle w:val="ListParagraph"/>
        <w:spacing w:after="0"/>
        <w:rPr>
          <w:ins w:id="95" w:author="Chad Ballay" w:date="2020-05-03T23:23:00Z"/>
        </w:rPr>
      </w:pPr>
      <w:ins w:id="96" w:author="Chad Ballay" w:date="2020-05-03T23:22:00Z">
        <w:r>
          <w:t xml:space="preserve">Bought </w:t>
        </w:r>
      </w:ins>
      <w:ins w:id="97" w:author="Chad Ballay" w:date="2020-05-03T23:23:00Z">
        <w:r>
          <w:t xml:space="preserve">a monster of a surge protector since it was a </w:t>
        </w:r>
        <w:proofErr w:type="spellStart"/>
        <w:proofErr w:type="gramStart"/>
        <w:r>
          <w:t>one time</w:t>
        </w:r>
        <w:proofErr w:type="spellEnd"/>
        <w:proofErr w:type="gramEnd"/>
        <w:r>
          <w:t xml:space="preserve"> cost that didn’t require anything beyond the initial setup but would give me ongoing protection.</w:t>
        </w:r>
      </w:ins>
    </w:p>
    <w:p w14:paraId="75D76075" w14:textId="23687BF8" w:rsidR="00BF12F2" w:rsidRDefault="00BF12F2" w:rsidP="00B532FF">
      <w:pPr>
        <w:pStyle w:val="ListParagraph"/>
        <w:spacing w:after="0"/>
        <w:rPr>
          <w:ins w:id="98" w:author="Chad Ballay" w:date="2020-05-03T23:23:00Z"/>
        </w:rPr>
      </w:pPr>
    </w:p>
    <w:p w14:paraId="7A688D3E" w14:textId="0E0E5868" w:rsidR="00BF12F2" w:rsidRDefault="00BF12F2" w:rsidP="00B532FF">
      <w:pPr>
        <w:pStyle w:val="ListParagraph"/>
        <w:spacing w:after="0"/>
        <w:rPr>
          <w:ins w:id="99" w:author="Chad Ballay" w:date="2020-05-03T23:24:00Z"/>
        </w:rPr>
      </w:pPr>
      <w:ins w:id="100" w:author="Chad Ballay" w:date="2020-05-03T23:23:00Z">
        <w:r>
          <w:t>The family puts the bur</w:t>
        </w:r>
      </w:ins>
      <w:ins w:id="101" w:author="Chad Ballay" w:date="2020-05-03T23:24:00Z">
        <w:r>
          <w:t>den of modifying and fixing anything related to it on me so that there is no chance of cross purposes or understandings on what’s the appropriate setup.</w:t>
        </w:r>
      </w:ins>
    </w:p>
    <w:p w14:paraId="57625377" w14:textId="2A46912E" w:rsidR="00BF12F2" w:rsidRDefault="00BF12F2" w:rsidP="00B532FF">
      <w:pPr>
        <w:pStyle w:val="ListParagraph"/>
        <w:spacing w:after="0"/>
        <w:rPr>
          <w:ins w:id="102" w:author="Chad Ballay" w:date="2020-05-03T23:24:00Z"/>
        </w:rPr>
      </w:pPr>
    </w:p>
    <w:p w14:paraId="703C5EBC" w14:textId="5498ED32" w:rsidR="00BF12F2" w:rsidRDefault="00BF12F2" w:rsidP="00B532FF">
      <w:pPr>
        <w:pStyle w:val="ListParagraph"/>
        <w:spacing w:after="0"/>
        <w:rPr>
          <w:ins w:id="103" w:author="Chad Ballay" w:date="2020-05-03T23:26:00Z"/>
        </w:rPr>
      </w:pPr>
      <w:ins w:id="104" w:author="Chad Ballay" w:date="2020-05-03T23:24:00Z">
        <w:r>
          <w:t xml:space="preserve">While not </w:t>
        </w:r>
      </w:ins>
      <w:ins w:id="105" w:author="Chad Ballay" w:date="2020-05-03T23:25:00Z">
        <w:r>
          <w:t>exclusively</w:t>
        </w:r>
      </w:ins>
      <w:ins w:id="106" w:author="Chad Ballay" w:date="2020-05-03T23:24:00Z">
        <w:r>
          <w:t xml:space="preserve"> for</w:t>
        </w:r>
      </w:ins>
      <w:ins w:id="107" w:author="Chad Ballay" w:date="2020-05-03T23:25:00Z">
        <w:r>
          <w:t xml:space="preserve"> this reason, I’ve always made sure to have a pet dog.  My dog isn’t going to stop a dedicated </w:t>
        </w:r>
        <w:proofErr w:type="gramStart"/>
        <w:r>
          <w:t>intruder</w:t>
        </w:r>
        <w:proofErr w:type="gramEnd"/>
        <w:r>
          <w:t xml:space="preserve"> but they are yappy enough to discourage an opportunistic </w:t>
        </w:r>
      </w:ins>
      <w:ins w:id="108" w:author="Chad Ballay" w:date="2020-05-03T23:26:00Z">
        <w:r>
          <w:t>thief</w:t>
        </w:r>
      </w:ins>
      <w:ins w:id="109" w:author="Chad Ballay" w:date="2020-05-03T23:25:00Z">
        <w:r>
          <w:t>.</w:t>
        </w:r>
      </w:ins>
    </w:p>
    <w:p w14:paraId="09D06DB6" w14:textId="19AAB3D8" w:rsidR="00BF12F2" w:rsidRDefault="00BF12F2" w:rsidP="00B532FF">
      <w:pPr>
        <w:pStyle w:val="ListParagraph"/>
        <w:spacing w:after="0"/>
        <w:rPr>
          <w:ins w:id="110" w:author="Chad Ballay" w:date="2020-05-03T23:26:00Z"/>
        </w:rPr>
      </w:pPr>
    </w:p>
    <w:p w14:paraId="44C22E4D" w14:textId="6D95D588" w:rsidR="00BF12F2" w:rsidRDefault="00BF12F2" w:rsidP="00B532FF">
      <w:pPr>
        <w:pStyle w:val="ListParagraph"/>
        <w:spacing w:after="0"/>
      </w:pPr>
      <w:ins w:id="111" w:author="Chad Ballay" w:date="2020-05-03T23:26:00Z">
        <w:r>
          <w:t>I try to maintain</w:t>
        </w:r>
        <w:r w:rsidR="007F7409">
          <w:t xml:space="preserve"> a decent enough list of what accounts are enabled on what devices.  At first just due to adopting non-trivial passwords as a practice. </w:t>
        </w:r>
      </w:ins>
      <w:ins w:id="112" w:author="Chad Ballay" w:date="2020-05-03T23:27:00Z">
        <w:r w:rsidR="007F7409">
          <w:t xml:space="preserve"> Typing a </w:t>
        </w:r>
        <w:proofErr w:type="gramStart"/>
        <w:r w:rsidR="007F7409">
          <w:t>16 char</w:t>
        </w:r>
        <w:proofErr w:type="gramEnd"/>
        <w:r w:rsidR="007F7409">
          <w:t xml:space="preserve"> long password that looks like gibberish </w:t>
        </w:r>
      </w:ins>
      <w:ins w:id="113" w:author="Chad Ballay" w:date="2020-05-03T23:28:00Z">
        <w:r w:rsidR="007F7409">
          <w:t xml:space="preserve">using a TV remote to use an onscreen keyboard </w:t>
        </w:r>
      </w:ins>
      <w:ins w:id="114" w:author="Chad Ballay" w:date="2020-05-03T23:27:00Z">
        <w:r w:rsidR="007F7409">
          <w:t>goes a long way to limiting the number of services I setup</w:t>
        </w:r>
      </w:ins>
      <w:ins w:id="115" w:author="Chad Ballay" w:date="2020-05-03T23:28:00Z">
        <w:r w:rsidR="007F7409">
          <w:t>.</w:t>
        </w:r>
      </w:ins>
    </w:p>
    <w:p w14:paraId="7FF30823" w14:textId="77777777" w:rsidR="00B532FF" w:rsidDel="007F7409" w:rsidRDefault="00B532FF" w:rsidP="00B532FF">
      <w:pPr>
        <w:pStyle w:val="ListParagraph"/>
        <w:spacing w:after="0"/>
        <w:rPr>
          <w:del w:id="116" w:author="Chad Ballay" w:date="2020-05-03T23:28:00Z"/>
        </w:rPr>
      </w:pPr>
    </w:p>
    <w:p w14:paraId="298C2B31" w14:textId="77777777" w:rsidR="00B532FF" w:rsidRDefault="00B532FF" w:rsidP="007F7409">
      <w:pPr>
        <w:spacing w:after="0"/>
        <w:pPrChange w:id="117" w:author="Chad Ballay" w:date="2020-05-03T23:28:00Z">
          <w:pPr>
            <w:pStyle w:val="ListParagraph"/>
            <w:spacing w:after="0"/>
          </w:pPr>
        </w:pPrChange>
      </w:pPr>
    </w:p>
    <w:p w14:paraId="0161AFAD" w14:textId="77777777" w:rsidR="00B532FF" w:rsidRDefault="00B532FF" w:rsidP="00B532FF">
      <w:pPr>
        <w:pStyle w:val="ListParagraph"/>
        <w:spacing w:after="0"/>
      </w:pPr>
    </w:p>
    <w:p w14:paraId="1B9D2E28" w14:textId="77777777" w:rsidR="00F31C16" w:rsidRDefault="00F31C16" w:rsidP="00B532FF">
      <w:pPr>
        <w:pStyle w:val="ListParagraph"/>
        <w:numPr>
          <w:ilvl w:val="1"/>
          <w:numId w:val="1"/>
        </w:numPr>
        <w:spacing w:after="0"/>
      </w:pPr>
      <w:r>
        <w:t xml:space="preserve">How often </w:t>
      </w:r>
      <w:r w:rsidR="00975A2A">
        <w:t>is each of</w:t>
      </w:r>
      <w:r>
        <w:t xml:space="preserve"> the controls used?</w:t>
      </w:r>
    </w:p>
    <w:p w14:paraId="780071BF" w14:textId="76B511C2" w:rsidR="00B532FF" w:rsidRDefault="007F7409" w:rsidP="007F7409">
      <w:pPr>
        <w:spacing w:after="0"/>
        <w:ind w:left="720"/>
        <w:pPrChange w:id="118" w:author="Chad Ballay" w:date="2020-05-03T23:29:00Z">
          <w:pPr>
            <w:spacing w:after="0"/>
          </w:pPr>
        </w:pPrChange>
      </w:pPr>
      <w:ins w:id="119" w:author="Chad Ballay" w:date="2020-05-03T23:29:00Z">
        <w:r>
          <w:t>Most of them are always used.  I’ve learned the hard</w:t>
        </w:r>
      </w:ins>
      <w:ins w:id="120" w:author="Chad Ballay" w:date="2020-05-03T23:32:00Z">
        <w:r>
          <w:t xml:space="preserve"> </w:t>
        </w:r>
      </w:ins>
      <w:ins w:id="121" w:author="Chad Ballay" w:date="2020-05-03T23:29:00Z">
        <w:r>
          <w:t>way that I won’t be able to enforce an inconsistent schedule for processes.  Either it has to be automated or built into the standard o</w:t>
        </w:r>
      </w:ins>
      <w:ins w:id="122" w:author="Chad Ballay" w:date="2020-05-03T23:30:00Z">
        <w:r>
          <w:t>perating procedures else</w:t>
        </w:r>
      </w:ins>
      <w:ins w:id="123" w:author="Chad Ballay" w:date="2020-05-03T23:29:00Z">
        <w:r>
          <w:t xml:space="preserve"> over time it’ll be abandoned.</w:t>
        </w:r>
      </w:ins>
      <w:ins w:id="124" w:author="Chad Ballay" w:date="2020-05-03T23:30:00Z">
        <w:r>
          <w:t xml:space="preserve">  For instance, overbuying on a surge protector rather than unplugging equipment to avoid power surges.  Or </w:t>
        </w:r>
      </w:ins>
      <w:ins w:id="125" w:author="Chad Ballay" w:date="2020-05-03T23:31:00Z">
        <w:r>
          <w:t xml:space="preserve">taking the time to have a quiet fan always running rather than just remembering to leave the cabinet door open.  </w:t>
        </w:r>
      </w:ins>
      <w:ins w:id="126" w:author="Chad Ballay" w:date="2020-05-03T23:32:00Z">
        <w:r>
          <w:t xml:space="preserve">Or having a dog that barks as a pet instead of getting a more </w:t>
        </w:r>
        <w:proofErr w:type="gramStart"/>
        <w:r>
          <w:t>laid back</w:t>
        </w:r>
        <w:proofErr w:type="gramEnd"/>
        <w:r>
          <w:t xml:space="preserve"> pet.  </w:t>
        </w:r>
      </w:ins>
    </w:p>
    <w:p w14:paraId="4418A116" w14:textId="77777777" w:rsidR="00B532FF" w:rsidRDefault="00B532FF" w:rsidP="00B532FF">
      <w:pPr>
        <w:spacing w:after="0"/>
      </w:pPr>
    </w:p>
    <w:p w14:paraId="7FE8B26A" w14:textId="77777777" w:rsidR="00B532FF" w:rsidRDefault="00B532FF" w:rsidP="00B532FF">
      <w:pPr>
        <w:spacing w:after="0"/>
      </w:pPr>
    </w:p>
    <w:p w14:paraId="1D117C27" w14:textId="77777777" w:rsidR="00975A2A" w:rsidRDefault="00975A2A" w:rsidP="00975A2A">
      <w:pPr>
        <w:spacing w:after="0"/>
        <w:ind w:left="360"/>
      </w:pPr>
    </w:p>
    <w:p w14:paraId="42D4B085" w14:textId="77777777" w:rsidR="00F31C16" w:rsidRDefault="00F31C16" w:rsidP="00F31C16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B532FF">
        <w:rPr>
          <w:b/>
          <w:sz w:val="32"/>
          <w:szCs w:val="32"/>
        </w:rPr>
        <w:t>Risk Mitigation</w:t>
      </w:r>
    </w:p>
    <w:p w14:paraId="7484BBAD" w14:textId="77777777" w:rsidR="00B532FF" w:rsidRPr="00B532FF" w:rsidRDefault="00B532FF" w:rsidP="00B532FF">
      <w:pPr>
        <w:spacing w:after="0"/>
        <w:ind w:left="360"/>
        <w:rPr>
          <w:i/>
        </w:rPr>
      </w:pPr>
      <w:r>
        <w:rPr>
          <w:i/>
        </w:rPr>
        <w:t>Answer questions 1-2</w:t>
      </w:r>
      <w:r w:rsidRPr="00B532FF">
        <w:rPr>
          <w:i/>
        </w:rPr>
        <w:t xml:space="preserve"> by typing your complete answers. </w:t>
      </w:r>
    </w:p>
    <w:p w14:paraId="2320C220" w14:textId="77777777" w:rsidR="00B532FF" w:rsidRPr="00B532FF" w:rsidRDefault="00B532FF" w:rsidP="00B532FF">
      <w:pPr>
        <w:pStyle w:val="ListParagraph"/>
        <w:spacing w:after="0"/>
        <w:rPr>
          <w:b/>
          <w:sz w:val="32"/>
          <w:szCs w:val="32"/>
        </w:rPr>
      </w:pPr>
    </w:p>
    <w:p w14:paraId="3AC41D38" w14:textId="77777777" w:rsidR="00F31C16" w:rsidRDefault="00F31C16" w:rsidP="00F31C16">
      <w:pPr>
        <w:pStyle w:val="ListParagraph"/>
        <w:numPr>
          <w:ilvl w:val="1"/>
          <w:numId w:val="1"/>
        </w:numPr>
        <w:spacing w:after="0"/>
      </w:pPr>
      <w:r>
        <w:t xml:space="preserve">How do you reduce the risks to </w:t>
      </w:r>
      <w:proofErr w:type="gramStart"/>
      <w:r>
        <w:t xml:space="preserve">your </w:t>
      </w:r>
      <w:r w:rsidR="003D7349">
        <w:t xml:space="preserve"> equipment</w:t>
      </w:r>
      <w:proofErr w:type="gramEnd"/>
      <w:r>
        <w:t>?</w:t>
      </w:r>
    </w:p>
    <w:p w14:paraId="10A1ADC9" w14:textId="5AE35193" w:rsidR="00B532FF" w:rsidRDefault="007F7409" w:rsidP="00B532FF">
      <w:pPr>
        <w:pStyle w:val="ListParagraph"/>
        <w:spacing w:after="0"/>
        <w:ind w:left="1440"/>
      </w:pPr>
      <w:ins w:id="127" w:author="Chad Ballay" w:date="2020-05-03T23:34:00Z">
        <w:r>
          <w:t>Over buy on protective measures like surge protectors.  Over communicate to kids to be careful.</w:t>
        </w:r>
      </w:ins>
      <w:ins w:id="128" w:author="Chad Ballay" w:date="2020-05-03T23:35:00Z">
        <w:r>
          <w:t xml:space="preserve">  Keep lines of sight in my yard as clear as I can tolerate so criminals aren’t comfortable on being unseen.  </w:t>
        </w:r>
      </w:ins>
      <w:ins w:id="129" w:author="Chad Ballay" w:date="2020-05-03T23:36:00Z">
        <w:r w:rsidR="00151113">
          <w:t xml:space="preserve">Maintain a </w:t>
        </w:r>
        <w:proofErr w:type="spellStart"/>
        <w:r w:rsidR="00151113">
          <w:t>punchlist</w:t>
        </w:r>
        <w:proofErr w:type="spellEnd"/>
        <w:r w:rsidR="00151113">
          <w:t xml:space="preserve"> of serial numbers, purchase information, insurance information, and a healthy emergency fund.  Not just for this but as a matter of pra</w:t>
        </w:r>
      </w:ins>
      <w:ins w:id="130" w:author="Chad Ballay" w:date="2020-05-03T23:37:00Z">
        <w:r w:rsidR="00151113">
          <w:t>ctice.</w:t>
        </w:r>
      </w:ins>
    </w:p>
    <w:p w14:paraId="2594B397" w14:textId="77777777" w:rsidR="00B532FF" w:rsidRDefault="00B532FF" w:rsidP="00B532FF">
      <w:pPr>
        <w:pStyle w:val="ListParagraph"/>
        <w:spacing w:after="0"/>
        <w:ind w:left="1440"/>
      </w:pPr>
    </w:p>
    <w:p w14:paraId="54BA6AD7" w14:textId="77777777" w:rsidR="000108DD" w:rsidRDefault="000108DD" w:rsidP="00B532FF">
      <w:pPr>
        <w:pStyle w:val="ListParagraph"/>
        <w:spacing w:after="0"/>
        <w:ind w:left="1440"/>
      </w:pPr>
    </w:p>
    <w:p w14:paraId="0EA1A2C9" w14:textId="77777777" w:rsidR="00B532FF" w:rsidRDefault="00B532FF" w:rsidP="00B532FF">
      <w:pPr>
        <w:pStyle w:val="ListParagraph"/>
        <w:spacing w:after="0"/>
        <w:ind w:left="1440"/>
      </w:pPr>
    </w:p>
    <w:p w14:paraId="69EEA2FA" w14:textId="79EF7BE2" w:rsidR="00F31C16" w:rsidRDefault="00F31C16" w:rsidP="00F31C16">
      <w:pPr>
        <w:pStyle w:val="ListParagraph"/>
        <w:numPr>
          <w:ilvl w:val="1"/>
          <w:numId w:val="1"/>
        </w:numPr>
        <w:spacing w:after="0"/>
        <w:rPr>
          <w:ins w:id="131" w:author="Chad Ballay" w:date="2020-05-03T23:35:00Z"/>
        </w:rPr>
      </w:pPr>
      <w:r>
        <w:t>Have you purchase</w:t>
      </w:r>
      <w:r w:rsidR="00975A2A">
        <w:t>d</w:t>
      </w:r>
      <w:r>
        <w:t xml:space="preserve"> anything or taken </w:t>
      </w:r>
      <w:r w:rsidR="00975A2A">
        <w:t xml:space="preserve">other </w:t>
      </w:r>
      <w:r>
        <w:t>steps to reduce your risks?</w:t>
      </w:r>
    </w:p>
    <w:p w14:paraId="73708522" w14:textId="27759982" w:rsidR="007F7409" w:rsidRDefault="007F7409" w:rsidP="007F7409">
      <w:pPr>
        <w:pStyle w:val="ListParagraph"/>
        <w:spacing w:after="0"/>
        <w:ind w:left="1440"/>
        <w:pPrChange w:id="132" w:author="Chad Ballay" w:date="2020-05-03T23:36:00Z">
          <w:pPr>
            <w:pStyle w:val="ListParagraph"/>
            <w:numPr>
              <w:ilvl w:val="1"/>
              <w:numId w:val="1"/>
            </w:numPr>
            <w:spacing w:after="0"/>
            <w:ind w:left="1440" w:hanging="360"/>
          </w:pPr>
        </w:pPrChange>
      </w:pPr>
      <w:ins w:id="133" w:author="Chad Ballay" w:date="2020-05-03T23:36:00Z">
        <w:r>
          <w:t xml:space="preserve">Surge protectors and fans.  </w:t>
        </w:r>
      </w:ins>
      <w:ins w:id="134" w:author="Chad Ballay" w:date="2020-05-03T23:37:00Z">
        <w:r w:rsidR="00151113">
          <w:t xml:space="preserve">An occasional extended service warranty.  I live in the south and in a suburb so I’m not sure if a shotgun is </w:t>
        </w:r>
      </w:ins>
      <w:ins w:id="135" w:author="Chad Ballay" w:date="2020-05-03T23:38:00Z">
        <w:r w:rsidR="00151113">
          <w:t xml:space="preserve">just </w:t>
        </w:r>
      </w:ins>
      <w:ins w:id="136" w:author="Chad Ballay" w:date="2020-05-03T23:37:00Z">
        <w:r w:rsidR="00151113">
          <w:t>a birthright or a</w:t>
        </w:r>
      </w:ins>
      <w:ins w:id="137" w:author="Chad Ballay" w:date="2020-05-03T23:38:00Z">
        <w:r w:rsidR="00151113">
          <w:t>n actual</w:t>
        </w:r>
      </w:ins>
      <w:ins w:id="138" w:author="Chad Ballay" w:date="2020-05-03T23:37:00Z">
        <w:r w:rsidR="00151113">
          <w:t xml:space="preserve"> purchas</w:t>
        </w:r>
      </w:ins>
      <w:ins w:id="139" w:author="Chad Ballay" w:date="2020-05-03T23:38:00Z">
        <w:r w:rsidR="00151113">
          <w:t xml:space="preserve">e for risk reduction.  </w:t>
        </w:r>
      </w:ins>
    </w:p>
    <w:p w14:paraId="02EF463D" w14:textId="77777777" w:rsidR="00B532FF" w:rsidRDefault="00B532FF" w:rsidP="00B532FF">
      <w:pPr>
        <w:spacing w:after="0"/>
      </w:pPr>
    </w:p>
    <w:p w14:paraId="3066377A" w14:textId="77777777" w:rsidR="00B532FF" w:rsidRDefault="00B532FF" w:rsidP="00B532FF">
      <w:pPr>
        <w:spacing w:after="0"/>
      </w:pPr>
    </w:p>
    <w:p w14:paraId="5C6B0855" w14:textId="77777777" w:rsidR="00B532FF" w:rsidRDefault="00B532FF" w:rsidP="00B532FF">
      <w:pPr>
        <w:spacing w:after="0"/>
      </w:pPr>
    </w:p>
    <w:p w14:paraId="112B7A86" w14:textId="77777777" w:rsidR="00EA7D04" w:rsidRDefault="00EA7D04" w:rsidP="00B532FF">
      <w:pPr>
        <w:spacing w:after="0"/>
      </w:pPr>
    </w:p>
    <w:p w14:paraId="4C0831C2" w14:textId="77777777" w:rsidR="00EA7D04" w:rsidRDefault="00EA7D04" w:rsidP="00B532FF">
      <w:pPr>
        <w:spacing w:after="0"/>
      </w:pPr>
    </w:p>
    <w:p w14:paraId="7169B976" w14:textId="77777777" w:rsidR="00B532FF" w:rsidRDefault="00B532FF" w:rsidP="00B532FF">
      <w:pPr>
        <w:spacing w:after="0"/>
      </w:pPr>
    </w:p>
    <w:p w14:paraId="7FFCE9D6" w14:textId="77777777" w:rsidR="00F31C16" w:rsidRPr="000108DD" w:rsidRDefault="00F31C16" w:rsidP="00F31C16">
      <w:pPr>
        <w:spacing w:after="0"/>
        <w:ind w:left="360"/>
        <w:rPr>
          <w:b/>
          <w:sz w:val="36"/>
          <w:szCs w:val="36"/>
        </w:rPr>
      </w:pPr>
      <w:r w:rsidRPr="000108DD">
        <w:rPr>
          <w:b/>
          <w:sz w:val="36"/>
          <w:szCs w:val="36"/>
        </w:rPr>
        <w:t>Change the scenario to the following:</w:t>
      </w:r>
    </w:p>
    <w:p w14:paraId="24A3AE41" w14:textId="77777777" w:rsidR="000108DD" w:rsidRPr="00B532FF" w:rsidRDefault="000108DD" w:rsidP="000108DD">
      <w:pPr>
        <w:spacing w:after="0"/>
        <w:ind w:left="360"/>
        <w:rPr>
          <w:i/>
        </w:rPr>
      </w:pPr>
      <w:r>
        <w:rPr>
          <w:i/>
        </w:rPr>
        <w:t>Answer question 1 by typing your complete answer</w:t>
      </w:r>
      <w:r w:rsidRPr="00B532FF">
        <w:rPr>
          <w:i/>
        </w:rPr>
        <w:t xml:space="preserve">. </w:t>
      </w:r>
    </w:p>
    <w:p w14:paraId="3660C2AA" w14:textId="77777777" w:rsidR="000108DD" w:rsidRDefault="000108DD" w:rsidP="00F31C16">
      <w:pPr>
        <w:spacing w:after="0"/>
        <w:ind w:left="360"/>
      </w:pPr>
    </w:p>
    <w:p w14:paraId="3918BF70" w14:textId="20AEF443" w:rsidR="00AB7E9C" w:rsidRDefault="00F31C16" w:rsidP="0008064A">
      <w:pPr>
        <w:pStyle w:val="ListParagraph"/>
        <w:numPr>
          <w:ilvl w:val="0"/>
          <w:numId w:val="2"/>
        </w:numPr>
        <w:spacing w:after="0"/>
        <w:ind w:left="720"/>
        <w:rPr>
          <w:ins w:id="140" w:author="Chad Ballay" w:date="2020-05-03T23:39:00Z"/>
        </w:rPr>
      </w:pPr>
      <w:r>
        <w:t>Your</w:t>
      </w:r>
      <w:r w:rsidR="003D7349">
        <w:t xml:space="preserve"> stereo system set up is a high-end brand such as Revel or B&amp;W</w:t>
      </w:r>
      <w:r>
        <w:t>. How do your answers change?</w:t>
      </w:r>
    </w:p>
    <w:p w14:paraId="72DD78BE" w14:textId="451E32D7" w:rsidR="00151113" w:rsidRDefault="00151113" w:rsidP="00151113">
      <w:pPr>
        <w:pStyle w:val="ListParagraph"/>
        <w:spacing w:after="0"/>
        <w:rPr>
          <w:ins w:id="141" w:author="Chad Ballay" w:date="2020-05-03T23:39:00Z"/>
        </w:rPr>
      </w:pPr>
    </w:p>
    <w:p w14:paraId="2D1AF9D3" w14:textId="30D42071" w:rsidR="00151113" w:rsidRDefault="00151113" w:rsidP="00151113">
      <w:pPr>
        <w:pStyle w:val="ListParagraph"/>
        <w:spacing w:after="0"/>
        <w:rPr>
          <w:ins w:id="142" w:author="Chad Ballay" w:date="2020-05-03T23:41:00Z"/>
        </w:rPr>
      </w:pPr>
      <w:ins w:id="143" w:author="Chad Ballay" w:date="2020-05-03T23:39:00Z">
        <w:r>
          <w:t xml:space="preserve">Documenting the purchases and increasing my insurance coverage would be the main change.  </w:t>
        </w:r>
      </w:ins>
      <w:ins w:id="144" w:author="Chad Ballay" w:date="2020-05-03T23:41:00Z">
        <w:r>
          <w:t>I could also try to</w:t>
        </w:r>
      </w:ins>
      <w:ins w:id="145" w:author="Chad Ballay" w:date="2020-05-03T23:42:00Z">
        <w:r>
          <w:t xml:space="preserve"> offset the purchases of the components so that the lifecycle for them are spaced out better.  This way the financials are levelized more.  </w:t>
        </w:r>
      </w:ins>
    </w:p>
    <w:p w14:paraId="0AF2CFA9" w14:textId="77777777" w:rsidR="00151113" w:rsidRDefault="00151113" w:rsidP="00151113">
      <w:pPr>
        <w:pStyle w:val="ListParagraph"/>
        <w:spacing w:after="0"/>
        <w:rPr>
          <w:ins w:id="146" w:author="Chad Ballay" w:date="2020-05-03T23:41:00Z"/>
        </w:rPr>
      </w:pPr>
    </w:p>
    <w:p w14:paraId="32913714" w14:textId="5D5F1168" w:rsidR="00151113" w:rsidRDefault="00151113" w:rsidP="00151113">
      <w:pPr>
        <w:pStyle w:val="ListParagraph"/>
        <w:spacing w:after="0"/>
        <w:rPr>
          <w:ins w:id="147" w:author="Chad Ballay" w:date="2020-05-03T23:42:00Z"/>
        </w:rPr>
      </w:pPr>
      <w:ins w:id="148" w:author="Chad Ballay" w:date="2020-05-03T23:39:00Z">
        <w:r>
          <w:t>I can’t do much more with the kids.  They understand as much a</w:t>
        </w:r>
      </w:ins>
      <w:ins w:id="149" w:author="Chad Ballay" w:date="2020-05-03T23:40:00Z">
        <w:r>
          <w:t xml:space="preserve">s they can for their age and I really can’t live in a prison so the risk they pose can’t be reduced much more.  Maybe invest more in giving </w:t>
        </w:r>
      </w:ins>
      <w:ins w:id="150" w:author="Chad Ballay" w:date="2020-05-03T23:41:00Z">
        <w:r>
          <w:t xml:space="preserve">them better tablets/phones so they are less likely to use the upgraded </w:t>
        </w:r>
        <w:proofErr w:type="spellStart"/>
        <w:r>
          <w:t>set?</w:t>
        </w:r>
        <w:proofErr w:type="spellEnd"/>
        <w:r>
          <w:t xml:space="preserve">  </w:t>
        </w:r>
      </w:ins>
    </w:p>
    <w:p w14:paraId="232BB7D2" w14:textId="26DCBB69" w:rsidR="00151113" w:rsidRDefault="00151113" w:rsidP="00151113">
      <w:pPr>
        <w:pStyle w:val="ListParagraph"/>
        <w:spacing w:after="0"/>
        <w:rPr>
          <w:ins w:id="151" w:author="Chad Ballay" w:date="2020-05-03T23:42:00Z"/>
        </w:rPr>
      </w:pPr>
    </w:p>
    <w:p w14:paraId="7D0E60B7" w14:textId="5C63F1FB" w:rsidR="00151113" w:rsidRDefault="00151113" w:rsidP="00151113">
      <w:pPr>
        <w:pStyle w:val="ListParagraph"/>
        <w:spacing w:after="0"/>
        <w:rPr>
          <w:ins w:id="152" w:author="Chad Ballay" w:date="2020-05-03T23:45:00Z"/>
        </w:rPr>
      </w:pPr>
      <w:ins w:id="153" w:author="Chad Ballay" w:date="2020-05-03T23:42:00Z">
        <w:r>
          <w:t>S</w:t>
        </w:r>
      </w:ins>
      <w:ins w:id="154" w:author="Chad Ballay" w:date="2020-05-03T23:43:00Z">
        <w:r>
          <w:t xml:space="preserve">ame with the environmental aspects.  It would take a lot to tackle rearchitecting the furniture.  </w:t>
        </w:r>
        <w:proofErr w:type="spellStart"/>
        <w:r>
          <w:t>Structurly</w:t>
        </w:r>
        <w:proofErr w:type="spellEnd"/>
        <w:r>
          <w:t xml:space="preserve"> the house can’t be made more “bad weather” proof.  Same with the </w:t>
        </w:r>
      </w:ins>
      <w:ins w:id="155" w:author="Chad Ballay" w:date="2020-05-03T23:44:00Z">
        <w:r>
          <w:t xml:space="preserve">features to </w:t>
        </w:r>
        <w:r>
          <w:lastRenderedPageBreak/>
          <w:t xml:space="preserve">discourage thieves.  I feel I’m at the elbow in the J curve where diminishing returns just eat into the effort too much.  Maybe install a home security camera system </w:t>
        </w:r>
      </w:ins>
      <w:ins w:id="156" w:author="Chad Ballay" w:date="2020-05-03T23:45:00Z">
        <w:r>
          <w:t xml:space="preserve">but that shifts the risk from physical thieves stealing my equipment to now having to worry about who can see into my home.  </w:t>
        </w:r>
      </w:ins>
    </w:p>
    <w:p w14:paraId="01471CC1" w14:textId="5897C221" w:rsidR="00151113" w:rsidRDefault="00151113" w:rsidP="00151113">
      <w:pPr>
        <w:pStyle w:val="ListParagraph"/>
        <w:spacing w:after="0"/>
        <w:rPr>
          <w:ins w:id="157" w:author="Chad Ballay" w:date="2020-05-03T23:45:00Z"/>
        </w:rPr>
      </w:pPr>
    </w:p>
    <w:p w14:paraId="50FF57A9" w14:textId="7D26F7B7" w:rsidR="00151113" w:rsidRDefault="00151113" w:rsidP="00151113">
      <w:pPr>
        <w:pStyle w:val="ListParagraph"/>
        <w:spacing w:after="0"/>
        <w:pPrChange w:id="158" w:author="Chad Ballay" w:date="2020-05-03T23:39:00Z">
          <w:pPr>
            <w:pStyle w:val="ListParagraph"/>
            <w:numPr>
              <w:numId w:val="2"/>
            </w:numPr>
            <w:spacing w:after="0"/>
            <w:ind w:hanging="360"/>
          </w:pPr>
        </w:pPrChange>
      </w:pPr>
      <w:ins w:id="159" w:author="Chad Ballay" w:date="2020-05-03T23:45:00Z">
        <w:r>
          <w:t xml:space="preserve">Maybe I could look at creating separate </w:t>
        </w:r>
      </w:ins>
      <w:ins w:id="160" w:author="Chad Ballay" w:date="2020-05-03T23:46:00Z">
        <w:r>
          <w:t xml:space="preserve">and device specific accounts for services.  Probably </w:t>
        </w:r>
        <w:r w:rsidR="00FB29AD">
          <w:t xml:space="preserve">talk more with the kids on information security.  But those </w:t>
        </w:r>
      </w:ins>
      <w:ins w:id="161" w:author="Chad Ballay" w:date="2020-05-03T23:47:00Z">
        <w:r w:rsidR="00FB29AD">
          <w:t>might be more than I can realistically do above what I’m already doing.</w:t>
        </w:r>
      </w:ins>
    </w:p>
    <w:sectPr w:rsidR="00151113" w:rsidSect="00AB7E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1457" w14:textId="77777777" w:rsidR="00D1763F" w:rsidRDefault="00D1763F" w:rsidP="000108DD">
      <w:pPr>
        <w:spacing w:after="0" w:line="240" w:lineRule="auto"/>
      </w:pPr>
      <w:r>
        <w:separator/>
      </w:r>
    </w:p>
  </w:endnote>
  <w:endnote w:type="continuationSeparator" w:id="0">
    <w:p w14:paraId="4993BD06" w14:textId="77777777" w:rsidR="00D1763F" w:rsidRDefault="00D1763F" w:rsidP="0001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8000266"/>
      <w:docPartObj>
        <w:docPartGallery w:val="Page Numbers (Bottom of Page)"/>
        <w:docPartUnique/>
      </w:docPartObj>
    </w:sdtPr>
    <w:sdtEndPr/>
    <w:sdtContent>
      <w:p w14:paraId="47C617BE" w14:textId="77777777" w:rsidR="000108DD" w:rsidRDefault="009450FF">
        <w:pPr>
          <w:pStyle w:val="Footer"/>
          <w:jc w:val="right"/>
        </w:pPr>
        <w:r>
          <w:fldChar w:fldCharType="begin"/>
        </w:r>
        <w:r w:rsidR="00793049">
          <w:instrText xml:space="preserve"> PAGE   \* MERGEFORMAT </w:instrText>
        </w:r>
        <w:r>
          <w:fldChar w:fldCharType="separate"/>
        </w:r>
        <w:r w:rsidR="00C26A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89BBCD" w14:textId="77777777" w:rsidR="000108DD" w:rsidRDefault="00010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4495" w14:textId="77777777" w:rsidR="00D1763F" w:rsidRDefault="00D1763F" w:rsidP="000108DD">
      <w:pPr>
        <w:spacing w:after="0" w:line="240" w:lineRule="auto"/>
      </w:pPr>
      <w:r>
        <w:separator/>
      </w:r>
    </w:p>
  </w:footnote>
  <w:footnote w:type="continuationSeparator" w:id="0">
    <w:p w14:paraId="0C88EC80" w14:textId="77777777" w:rsidR="00D1763F" w:rsidRDefault="00D1763F" w:rsidP="00010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1F0"/>
    <w:multiLevelType w:val="hybridMultilevel"/>
    <w:tmpl w:val="3E92ED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F2A7E"/>
    <w:multiLevelType w:val="hybridMultilevel"/>
    <w:tmpl w:val="15F6C76A"/>
    <w:lvl w:ilvl="0" w:tplc="5C4ADA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25187B"/>
    <w:multiLevelType w:val="hybridMultilevel"/>
    <w:tmpl w:val="733EA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95B8192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6E53"/>
    <w:multiLevelType w:val="hybridMultilevel"/>
    <w:tmpl w:val="66CE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3149"/>
    <w:multiLevelType w:val="hybridMultilevel"/>
    <w:tmpl w:val="F0745C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774D23"/>
    <w:multiLevelType w:val="hybridMultilevel"/>
    <w:tmpl w:val="4BF8C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325AE3"/>
    <w:multiLevelType w:val="hybridMultilevel"/>
    <w:tmpl w:val="F6FA7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D3D78"/>
    <w:multiLevelType w:val="hybridMultilevel"/>
    <w:tmpl w:val="BF2CA8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245A3"/>
    <w:multiLevelType w:val="hybridMultilevel"/>
    <w:tmpl w:val="8004AB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74A33"/>
    <w:multiLevelType w:val="hybridMultilevel"/>
    <w:tmpl w:val="7430D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068B3"/>
    <w:multiLevelType w:val="hybridMultilevel"/>
    <w:tmpl w:val="0BC28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91EE7"/>
    <w:multiLevelType w:val="hybridMultilevel"/>
    <w:tmpl w:val="F25C744E"/>
    <w:lvl w:ilvl="0" w:tplc="CD48C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7D3B1A"/>
    <w:multiLevelType w:val="hybridMultilevel"/>
    <w:tmpl w:val="3E0A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E4134"/>
    <w:multiLevelType w:val="hybridMultilevel"/>
    <w:tmpl w:val="3670C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13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d Ballay">
    <w15:presenceInfo w15:providerId="AD" w15:userId="S::j3balla@homeoffice.wal-mart.com::9fda9eb8-c78d-45b0-985e-bd0ba386e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C16"/>
    <w:rsid w:val="000108DD"/>
    <w:rsid w:val="0007188B"/>
    <w:rsid w:val="0008064A"/>
    <w:rsid w:val="000F6081"/>
    <w:rsid w:val="00151113"/>
    <w:rsid w:val="00175A09"/>
    <w:rsid w:val="003D7349"/>
    <w:rsid w:val="0056370D"/>
    <w:rsid w:val="00694237"/>
    <w:rsid w:val="007217B7"/>
    <w:rsid w:val="00785D20"/>
    <w:rsid w:val="00793049"/>
    <w:rsid w:val="00795326"/>
    <w:rsid w:val="007F7409"/>
    <w:rsid w:val="009325C8"/>
    <w:rsid w:val="009450FF"/>
    <w:rsid w:val="00975A2A"/>
    <w:rsid w:val="009A5F93"/>
    <w:rsid w:val="00AA0DB5"/>
    <w:rsid w:val="00AB0C44"/>
    <w:rsid w:val="00AB7E9C"/>
    <w:rsid w:val="00B532FF"/>
    <w:rsid w:val="00BF12F2"/>
    <w:rsid w:val="00C26AD2"/>
    <w:rsid w:val="00C34DF9"/>
    <w:rsid w:val="00CE3B41"/>
    <w:rsid w:val="00CE6126"/>
    <w:rsid w:val="00D1763F"/>
    <w:rsid w:val="00D46C73"/>
    <w:rsid w:val="00DC57EB"/>
    <w:rsid w:val="00EA7D04"/>
    <w:rsid w:val="00EB45F4"/>
    <w:rsid w:val="00F2083B"/>
    <w:rsid w:val="00F31C16"/>
    <w:rsid w:val="00F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ABA5C2"/>
  <w15:docId w15:val="{067D1E58-8D8A-684A-87EA-CD75EE36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16"/>
    <w:pPr>
      <w:ind w:left="720"/>
      <w:contextualSpacing/>
    </w:pPr>
  </w:style>
  <w:style w:type="paragraph" w:styleId="NoSpacing">
    <w:name w:val="No Spacing"/>
    <w:uiPriority w:val="1"/>
    <w:qFormat/>
    <w:rsid w:val="00DC57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8DD"/>
  </w:style>
  <w:style w:type="paragraph" w:styleId="Footer">
    <w:name w:val="footer"/>
    <w:basedOn w:val="Normal"/>
    <w:link w:val="FooterChar"/>
    <w:uiPriority w:val="99"/>
    <w:unhideWhenUsed/>
    <w:rsid w:val="0001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DD"/>
  </w:style>
  <w:style w:type="paragraph" w:styleId="BalloonText">
    <w:name w:val="Balloon Text"/>
    <w:basedOn w:val="Normal"/>
    <w:link w:val="BalloonTextChar"/>
    <w:uiPriority w:val="99"/>
    <w:semiHidden/>
    <w:unhideWhenUsed/>
    <w:rsid w:val="009A5F9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9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A5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EA382-D899-4413-BC68-227F6B0E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sbuck</dc:creator>
  <cp:lastModifiedBy>Chad Ballay</cp:lastModifiedBy>
  <cp:revision>2</cp:revision>
  <dcterms:created xsi:type="dcterms:W3CDTF">2020-05-04T04:48:00Z</dcterms:created>
  <dcterms:modified xsi:type="dcterms:W3CDTF">2020-05-04T04:48:00Z</dcterms:modified>
</cp:coreProperties>
</file>